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65DD" w14:textId="623F0FEF" w:rsidR="00924E3D" w:rsidRPr="00D921F1" w:rsidRDefault="00924E3D" w:rsidP="00924E3D">
      <w:pPr>
        <w:shd w:val="clear" w:color="auto" w:fill="FFFFFF"/>
        <w:spacing w:line="360" w:lineRule="auto"/>
        <w:jc w:val="center"/>
        <w:outlineLvl w:val="0"/>
        <w:rPr>
          <w:rFonts w:ascii="Times New Roman" w:eastAsia="Times New Roman" w:hAnsi="Times New Roman" w:cs="Times New Roman"/>
          <w:b/>
          <w:bCs/>
          <w:kern w:val="36"/>
          <w:sz w:val="28"/>
          <w:szCs w:val="28"/>
          <w:lang w:val="en-US" w:eastAsia="en-GB"/>
        </w:rPr>
      </w:pPr>
      <w:r w:rsidRPr="00D921F1">
        <w:rPr>
          <w:rFonts w:ascii="Times New Roman" w:eastAsia="Times New Roman" w:hAnsi="Times New Roman" w:cs="Times New Roman"/>
          <w:b/>
          <w:bCs/>
          <w:kern w:val="36"/>
          <w:sz w:val="28"/>
          <w:szCs w:val="28"/>
          <w:lang w:val="en-US" w:eastAsia="en-GB"/>
        </w:rPr>
        <w:t>Intentionality of Mind-Wandering as Reflected in Measures of Executive Control and Behavioral Variability: a TMS Study</w:t>
      </w:r>
    </w:p>
    <w:p w14:paraId="2853314C" w14:textId="1A96F28D" w:rsidR="00924E3D" w:rsidRPr="00D921F1" w:rsidRDefault="00924E3D" w:rsidP="00924E3D">
      <w:pPr>
        <w:shd w:val="clear" w:color="auto" w:fill="FFFFFF"/>
        <w:spacing w:line="360" w:lineRule="auto"/>
        <w:outlineLvl w:val="0"/>
        <w:rPr>
          <w:rFonts w:ascii="Times New Roman" w:eastAsia="Times New Roman" w:hAnsi="Times New Roman" w:cs="Times New Roman"/>
          <w:b/>
          <w:bCs/>
          <w:kern w:val="36"/>
          <w:sz w:val="28"/>
          <w:szCs w:val="28"/>
          <w:lang w:val="en-US" w:eastAsia="en-GB"/>
        </w:rPr>
      </w:pPr>
    </w:p>
    <w:p w14:paraId="2BE3B8B5" w14:textId="38B72F8C" w:rsidR="00924E3D" w:rsidRPr="00D921F1" w:rsidRDefault="00924E3D" w:rsidP="00924E3D">
      <w:pPr>
        <w:shd w:val="clear" w:color="auto" w:fill="FFFFFF"/>
        <w:spacing w:line="360" w:lineRule="auto"/>
        <w:ind w:left="-284" w:firstLine="568"/>
        <w:outlineLvl w:val="0"/>
        <w:rPr>
          <w:rFonts w:ascii="Times New Roman" w:eastAsia="Times New Roman" w:hAnsi="Times New Roman" w:cs="Times New Roman"/>
          <w:b/>
          <w:bCs/>
          <w:kern w:val="36"/>
          <w:sz w:val="28"/>
          <w:szCs w:val="28"/>
          <w:lang w:val="en-US" w:eastAsia="en-GB"/>
        </w:rPr>
      </w:pPr>
      <w:r w:rsidRPr="00D921F1">
        <w:rPr>
          <w:rFonts w:ascii="Times New Roman" w:eastAsia="Times New Roman" w:hAnsi="Times New Roman" w:cs="Times New Roman"/>
          <w:b/>
          <w:bCs/>
          <w:kern w:val="36"/>
          <w:sz w:val="28"/>
          <w:szCs w:val="28"/>
          <w:lang w:val="en-US" w:eastAsia="en-GB"/>
        </w:rPr>
        <w:t>Abstract</w:t>
      </w:r>
    </w:p>
    <w:p w14:paraId="66A7E945" w14:textId="77777777" w:rsidR="00924E3D" w:rsidRPr="00D921F1" w:rsidRDefault="00924E3D" w:rsidP="00924E3D">
      <w:pPr>
        <w:shd w:val="clear" w:color="auto" w:fill="FFFFFF"/>
        <w:spacing w:line="360" w:lineRule="auto"/>
        <w:ind w:left="-284" w:firstLine="568"/>
        <w:outlineLvl w:val="0"/>
        <w:rPr>
          <w:rFonts w:ascii="Times New Roman" w:eastAsia="Times New Roman" w:hAnsi="Times New Roman" w:cs="Times New Roman"/>
          <w:b/>
          <w:bCs/>
          <w:kern w:val="36"/>
          <w:sz w:val="28"/>
          <w:szCs w:val="28"/>
          <w:lang w:val="en-US" w:eastAsia="en-GB"/>
        </w:rPr>
      </w:pPr>
    </w:p>
    <w:p w14:paraId="30D4DE42" w14:textId="08AF9CEC" w:rsidR="00050831" w:rsidRPr="00D921F1" w:rsidRDefault="00924E3D" w:rsidP="00924E3D">
      <w:pPr>
        <w:pStyle w:val="ListParagraph"/>
        <w:numPr>
          <w:ilvl w:val="0"/>
          <w:numId w:val="1"/>
        </w:numPr>
        <w:ind w:left="567" w:hanging="283"/>
        <w:rPr>
          <w:rFonts w:ascii="Times New Roman" w:hAnsi="Times New Roman" w:cs="Times New Roman"/>
          <w:b/>
          <w:bCs/>
          <w:sz w:val="28"/>
          <w:szCs w:val="28"/>
          <w:lang w:val="en-US"/>
        </w:rPr>
      </w:pPr>
      <w:r w:rsidRPr="00D921F1">
        <w:rPr>
          <w:rFonts w:ascii="Times New Roman" w:hAnsi="Times New Roman" w:cs="Times New Roman"/>
          <w:b/>
          <w:bCs/>
          <w:sz w:val="28"/>
          <w:szCs w:val="28"/>
          <w:lang w:val="en-US"/>
        </w:rPr>
        <w:t>Introduction</w:t>
      </w:r>
    </w:p>
    <w:p w14:paraId="5423BF62" w14:textId="7A71EE89" w:rsidR="00924E3D" w:rsidRPr="00D921F1" w:rsidRDefault="00924E3D" w:rsidP="00924E3D">
      <w:pPr>
        <w:pStyle w:val="ListParagraph"/>
        <w:ind w:left="567"/>
        <w:rPr>
          <w:rFonts w:ascii="Times New Roman" w:hAnsi="Times New Roman" w:cs="Times New Roman"/>
          <w:b/>
          <w:bCs/>
          <w:lang w:val="en-US"/>
        </w:rPr>
      </w:pPr>
    </w:p>
    <w:p w14:paraId="1368033D" w14:textId="09504F78" w:rsidR="00E70B03" w:rsidRPr="00D921F1" w:rsidRDefault="00E70B03" w:rsidP="00E70B03">
      <w:pPr>
        <w:pBdr>
          <w:top w:val="nil"/>
          <w:left w:val="nil"/>
          <w:bottom w:val="nil"/>
          <w:right w:val="nil"/>
          <w:between w:val="nil"/>
        </w:pBdr>
        <w:spacing w:line="360" w:lineRule="auto"/>
        <w:ind w:left="-284" w:right="-330" w:firstLine="568"/>
        <w:jc w:val="both"/>
        <w:rPr>
          <w:rFonts w:ascii="Times New Roman" w:hAnsi="Times New Roman" w:cs="Times New Roman"/>
          <w:lang w:val="en-US"/>
        </w:rPr>
      </w:pPr>
      <w:r w:rsidRPr="00D921F1">
        <w:rPr>
          <w:rFonts w:ascii="Times New Roman" w:hAnsi="Times New Roman" w:cs="Times New Roman"/>
          <w:bCs/>
          <w:lang w:val="en-US"/>
        </w:rPr>
        <w:t xml:space="preserve">Humans spend a substantial </w:t>
      </w:r>
      <w:r w:rsidRPr="00D921F1">
        <w:rPr>
          <w:rFonts w:ascii="Times New Roman" w:hAnsi="Times New Roman" w:cs="Times New Roman"/>
          <w:lang w:val="en-US"/>
        </w:rPr>
        <w:t xml:space="preserve">amount </w:t>
      </w:r>
      <w:r w:rsidRPr="00D921F1">
        <w:rPr>
          <w:rFonts w:ascii="Times New Roman" w:hAnsi="Times New Roman" w:cs="Times New Roman"/>
          <w:bCs/>
          <w:lang w:val="en-US"/>
        </w:rPr>
        <w:t xml:space="preserve">of their </w:t>
      </w:r>
      <w:r w:rsidRPr="00D921F1">
        <w:rPr>
          <w:rFonts w:ascii="Times New Roman" w:hAnsi="Times New Roman" w:cs="Times New Roman"/>
          <w:lang w:val="en-US"/>
        </w:rPr>
        <w:t xml:space="preserve">waking </w:t>
      </w:r>
      <w:r w:rsidRPr="00D921F1">
        <w:rPr>
          <w:rFonts w:ascii="Times New Roman" w:hAnsi="Times New Roman" w:cs="Times New Roman"/>
          <w:bCs/>
          <w:lang w:val="en-US"/>
        </w:rPr>
        <w:t xml:space="preserve">lives engaged in </w:t>
      </w:r>
      <w:r w:rsidRPr="00D921F1">
        <w:rPr>
          <w:rFonts w:ascii="Times New Roman" w:hAnsi="Times New Roman" w:cs="Times New Roman"/>
          <w:lang w:val="en-US"/>
        </w:rPr>
        <w:t xml:space="preserve">spontaneous, self-generated thoughts that are decoupled from an ongoing activity or the current surroundings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P453W411S881P585&lt;/clusterId&gt;&lt;metadata&gt;&lt;citation&gt;&lt;id&gt;026bf0bc-c5db-494c-ab98-182419d4944f&lt;/id&gt;&lt;/citation&gt;&lt;citation&gt;&lt;id&gt;d7c496e8-9340-4561-8422-1b922cdd9f40&lt;/id&gt;&lt;/citation&gt;&lt;/metadata&gt;&lt;data&gt;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&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(Killingsworth &amp; Gilbert, 2010; Seli, Beaty, et al., 2018)</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This mental phenomenon has been studied under the umbrella term of “mind-wandering” (MW)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V319J486Y176D771&lt;/clusterId&gt;&lt;metadata&gt;&lt;citation&gt;&lt;id&gt;b4d6c986-1e19-46ec-925c-bec607c77288&lt;/id&gt;&lt;/citation&gt;&lt;citation&gt;&lt;id&gt;026bf0bc-c5db-494c-ab98-182419d4944f&lt;/id&gt;&lt;/citation&gt;&lt;citation&gt;&lt;id&gt;2e19a700-bfa1-40c8-9821-41e917895452&lt;/id&gt;&lt;/citation&gt;&lt;/metadata&gt;&lt;data&gt;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&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(Kane et al., 2007; Killingsworth &amp; Gilbert, 2010; Klinger &amp; Cox, 1987)</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Over the past two decades, cognitive neuroscientists have increasingly gained interest in elucidating the basic neurocognitive mechanisms and physiological underpinnings of MW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J221W271S862Q382&lt;/clusterId&gt;&lt;metadata&gt;&lt;citation&gt;&lt;id&gt;ec53d514-12d3-4e88-bb7d-e884b6b709eb&lt;/id&gt;&lt;/citation&gt;&lt;/metadata&gt;&lt;data&gt;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&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(Callard et al., 2013)</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Interestingly, whilst MW has been associated with future planning and creative problem-solving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B935P385E675J396&lt;/clusterId&gt;&lt;metadata&gt;&lt;citation&gt;&lt;id&gt;476b3641-4b0c-4c69-b66b-3c4feaeafe57&lt;/id&gt;&lt;/citation&gt;&lt;/metadata&gt;&lt;data&gt;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&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(Mooneyham &amp; Schooler, 2013)</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it has also been shown to interfere with task performance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R297F255U635R358&lt;/clusterId&gt;&lt;metadata&gt;&lt;citation&gt;&lt;id&gt;0b933acf-fa36-4d2c-8919-4df6e60d8fda&lt;/id&gt;&lt;/citation&gt;&lt;/metadata&gt;&lt;data&gt;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&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(Smallwood &amp; Schooler, 2015)</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and negatively impact emotional well-being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S565G622V913Z626&lt;/clusterId&gt;&lt;metadata&gt;&lt;citation&gt;&lt;id&gt;fa8ad3d0-320d-4abf-ada0-39bc1ae17672&lt;/id&gt;&lt;/citation&gt;&lt;/metadata&gt;&lt;data&gt;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&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(Hoffmann et al., 2016)</w:t>
      </w:r>
      <w:r w:rsidRPr="00D921F1">
        <w:rPr>
          <w:rFonts w:ascii="Times New Roman" w:hAnsi="Times New Roman" w:cs="Times New Roman"/>
          <w:lang w:val="en-US"/>
        </w:rPr>
        <w:fldChar w:fldCharType="end"/>
      </w:r>
      <w:r w:rsidRPr="00D921F1">
        <w:rPr>
          <w:rFonts w:ascii="Times New Roman" w:hAnsi="Times New Roman" w:cs="Times New Roman"/>
          <w:lang w:val="en-US"/>
        </w:rPr>
        <w:t>.</w:t>
      </w:r>
    </w:p>
    <w:p w14:paraId="185102F2" w14:textId="48B164BD" w:rsidR="00E70B03" w:rsidRPr="00D921F1" w:rsidRDefault="00E70B03" w:rsidP="00E70B03">
      <w:pPr>
        <w:pBdr>
          <w:top w:val="nil"/>
          <w:left w:val="nil"/>
          <w:bottom w:val="nil"/>
          <w:right w:val="nil"/>
          <w:between w:val="nil"/>
        </w:pBdr>
        <w:spacing w:line="360" w:lineRule="auto"/>
        <w:ind w:left="-284" w:right="-330" w:firstLine="568"/>
        <w:jc w:val="both"/>
        <w:rPr>
          <w:rFonts w:ascii="Times New Roman" w:hAnsi="Times New Roman" w:cs="Times New Roman"/>
          <w:lang w:val="en-US"/>
        </w:rPr>
      </w:pPr>
      <w:r w:rsidRPr="00D921F1">
        <w:rPr>
          <w:rFonts w:ascii="Times New Roman" w:hAnsi="Times New Roman" w:cs="Times New Roman"/>
          <w:lang w:val="en-US"/>
        </w:rPr>
        <w:t xml:space="preserve">Despite the ubiquity of MW in daily life, its operationalization constitutes a challenge for the field in virtue of its complexity. Recently, the family-resemblance framework for MW was put forth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X776L736H427E847&lt;/clusterId&gt;&lt;metadata&gt;&lt;citation&gt;&lt;id&gt;9a9fa8cd-6efa-4b4a-81d2-6d95577ad41e&lt;/id&gt;&lt;/citation&gt;&lt;citation&gt;&lt;id&gt;fa27803e-77c5-44a6-90cc-c4dc21c02e89&lt;/id&gt;&lt;/citation&gt;&lt;/metadata&gt;&lt;data&gt;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&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(Seli, Kane, Metzinger, et al., 2018; Seli, Kane, Smallwood, et al., 2018)</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which views MW as a heterogenous construct graded along multiple dimensions (e.g. task-relatedness, intentionality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V372J339F729C434&lt;/clusterId&gt;&lt;metadata&gt;&lt;citation&gt;&lt;id&gt;af41067b-b9d9-4b31-b35e-128e7194a7b5&lt;/id&gt;&lt;/citation&gt;&lt;/metadata&gt;&lt;data&gt;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</w:instrText>
      </w:r>
      <w:r w:rsidRPr="00862FD9">
        <w:rPr>
          <w:rFonts w:ascii="Times New Roman" w:hAnsi="Times New Roman" w:cs="Times New Roman"/>
          <w:lang w:val="fr-FR"/>
        </w:rPr>
        <w:instrText>J188/kQWD1PLP9fw9TiGH0caOkv4dJe+H++RlH2xcTxj04cbI3t5nL/HehuilonC8XwOyECLToKQGtpaBBYCBSRZGvwKyGrnCcKo1g88Sa4TUPy2VOWsRoXdhcjKubXh8QwoHF5lyQ7AoDhoFENNN5siO2X7jPJaZmrC0DRE1jphVhNNC3JE1J7U3efWkGp9Zk7If3Q6z28/RCQ+KuA94A4EANnKDhKJZW0CfMWeJijhZJeMzTfiabMNLjA30G+utIouHLaCVqylxAzMe/jsiSIcJodSIynf35O+O5D8YO6fjOVLlgSk/KiSgw9BO2N/jI5OoALkKDlW0HaTsPbEOPfgVXWNDo443olQYVys0N0wgCOUQSHmQAS3opKc8Ru8oJo+PyCIMFUOVkg1A7Dii8hjDSbodu7tDuOG5cSfoRyoY7AF17CinNenZum5LovgaDYk7h94Yg5gDpcpqsBETHxNuQ4HD3AgpZvB</w:instrText>
      </w:r>
      <w:r w:rsidRPr="00134F7E">
        <w:rPr>
          <w:rFonts w:ascii="Times New Roman" w:hAnsi="Times New Roman" w:cs="Times New Roman"/>
          <w:lang w:val="fr-FR"/>
        </w:rPr>
        <w:instrText>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&lt;/data&gt; \* MERGEFORMAT</w:instrText>
      </w:r>
      <w:r w:rsidRPr="00D921F1">
        <w:rPr>
          <w:rFonts w:ascii="Times New Roman" w:hAnsi="Times New Roman" w:cs="Times New Roman"/>
          <w:lang w:val="en-US"/>
        </w:rPr>
        <w:fldChar w:fldCharType="separate"/>
      </w:r>
      <w:r w:rsidRPr="00134F7E">
        <w:rPr>
          <w:rFonts w:ascii="Times New Roman" w:hAnsi="Times New Roman" w:cs="Times New Roman"/>
          <w:noProof/>
          <w:lang w:val="fr-FR"/>
        </w:rPr>
        <w:t>(Seli et al., 2016)</w:t>
      </w:r>
      <w:r w:rsidRPr="00D921F1">
        <w:rPr>
          <w:rFonts w:ascii="Times New Roman" w:hAnsi="Times New Roman" w:cs="Times New Roman"/>
          <w:lang w:val="en-US"/>
        </w:rPr>
        <w:fldChar w:fldCharType="end"/>
      </w:r>
      <w:r w:rsidRPr="00134F7E">
        <w:rPr>
          <w:rFonts w:ascii="Times New Roman" w:hAnsi="Times New Roman" w:cs="Times New Roman"/>
          <w:lang w:val="fr-FR"/>
        </w:rPr>
        <w:t xml:space="preserve">, </w:t>
      </w:r>
      <w:proofErr w:type="spellStart"/>
      <w:r w:rsidRPr="00134F7E">
        <w:rPr>
          <w:rFonts w:ascii="Times New Roman" w:hAnsi="Times New Roman" w:cs="Times New Roman"/>
          <w:lang w:val="fr-FR"/>
        </w:rPr>
        <w:t>metacognition</w:t>
      </w:r>
      <w:proofErr w:type="spellEnd"/>
      <w:r w:rsidRPr="00134F7E">
        <w:rPr>
          <w:rFonts w:ascii="Times New Roman" w:hAnsi="Times New Roman" w:cs="Times New Roman"/>
          <w:lang w:val="fr-FR"/>
        </w:rPr>
        <w:t xml:space="preserve"> </w:t>
      </w:r>
      <w:r w:rsidRPr="00D921F1">
        <w:rPr>
          <w:rFonts w:ascii="Times New Roman" w:hAnsi="Times New Roman" w:cs="Times New Roman"/>
          <w:lang w:val="en-US"/>
        </w:rPr>
        <w:fldChar w:fldCharType="begin" w:fldLock="1"/>
      </w:r>
      <w:r w:rsidRPr="00134F7E">
        <w:rPr>
          <w:rFonts w:ascii="Times New Roman" w:hAnsi="Times New Roman" w:cs="Times New Roman"/>
          <w:lang w:val="fr-FR"/>
        </w:rPr>
        <w:instrText>ADDIN paperpile_citation &lt;clusterId&gt;Y741M791I281F812&lt;/clusterId&gt;&lt;metadata&gt;&lt;citation&gt;&lt;id&gt;c35c4f2d-ba2d-44e1-a7dd-2ff2b25f09d4&lt;/id&gt;&lt;/citation&gt;&lt;/metadata&gt;&lt;data&gt;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&lt;/data&gt; \* MERGEFORMAT</w:instrText>
      </w:r>
      <w:r w:rsidRPr="00D921F1">
        <w:rPr>
          <w:rFonts w:ascii="Times New Roman" w:hAnsi="Times New Roman" w:cs="Times New Roman"/>
          <w:lang w:val="en-US"/>
        </w:rPr>
        <w:fldChar w:fldCharType="separate"/>
      </w:r>
      <w:r w:rsidR="00814AC4">
        <w:rPr>
          <w:rFonts w:ascii="Times New Roman" w:hAnsi="Times New Roman" w:cs="Times New Roman"/>
          <w:noProof/>
          <w:lang w:val="fr-FR"/>
        </w:rPr>
        <w:t>(Christoff et al., 2009)</w:t>
      </w:r>
      <w:r w:rsidRPr="00D921F1">
        <w:rPr>
          <w:rFonts w:ascii="Times New Roman" w:hAnsi="Times New Roman" w:cs="Times New Roman"/>
          <w:lang w:val="en-US"/>
        </w:rPr>
        <w:fldChar w:fldCharType="end"/>
      </w:r>
      <w:r w:rsidRPr="00134F7E">
        <w:rPr>
          <w:rFonts w:ascii="Times New Roman" w:hAnsi="Times New Roman" w:cs="Times New Roman"/>
          <w:lang w:val="fr-FR"/>
        </w:rPr>
        <w:t xml:space="preserve"> etc.). </w:t>
      </w:r>
      <w:proofErr w:type="spellStart"/>
      <w:r w:rsidRPr="00134F7E">
        <w:rPr>
          <w:rFonts w:ascii="Times New Roman" w:hAnsi="Times New Roman" w:cs="Times New Roman"/>
          <w:lang w:val="fr-FR"/>
        </w:rPr>
        <w:t>Although</w:t>
      </w:r>
      <w:proofErr w:type="spellEnd"/>
      <w:r w:rsidRPr="00134F7E">
        <w:rPr>
          <w:rFonts w:ascii="Times New Roman" w:hAnsi="Times New Roman" w:cs="Times New Roman"/>
          <w:lang w:val="fr-FR"/>
        </w:rPr>
        <w:t xml:space="preserve">, all the dimensions </w:t>
      </w:r>
      <w:proofErr w:type="spellStart"/>
      <w:r w:rsidRPr="00134F7E">
        <w:rPr>
          <w:rFonts w:ascii="Times New Roman" w:hAnsi="Times New Roman" w:cs="Times New Roman"/>
          <w:lang w:val="fr-FR"/>
        </w:rPr>
        <w:t>suggested</w:t>
      </w:r>
      <w:proofErr w:type="spellEnd"/>
      <w:r w:rsidRPr="00134F7E">
        <w:rPr>
          <w:rFonts w:ascii="Times New Roman" w:hAnsi="Times New Roman" w:cs="Times New Roman"/>
          <w:lang w:val="fr-FR"/>
        </w:rPr>
        <w:t xml:space="preserve"> are of </w:t>
      </w:r>
      <w:proofErr w:type="spellStart"/>
      <w:r w:rsidRPr="00134F7E">
        <w:rPr>
          <w:rFonts w:ascii="Times New Roman" w:hAnsi="Times New Roman" w:cs="Times New Roman"/>
          <w:lang w:val="fr-FR"/>
        </w:rPr>
        <w:t>interest</w:t>
      </w:r>
      <w:proofErr w:type="spellEnd"/>
      <w:r w:rsidRPr="00134F7E">
        <w:rPr>
          <w:rFonts w:ascii="Times New Roman" w:hAnsi="Times New Roman" w:cs="Times New Roman"/>
          <w:lang w:val="fr-FR"/>
        </w:rPr>
        <w:t xml:space="preserve"> to MW </w:t>
      </w:r>
      <w:proofErr w:type="spellStart"/>
      <w:r w:rsidRPr="00134F7E">
        <w:rPr>
          <w:rFonts w:ascii="Times New Roman" w:hAnsi="Times New Roman" w:cs="Times New Roman"/>
          <w:lang w:val="fr-FR"/>
        </w:rPr>
        <w:t>research</w:t>
      </w:r>
      <w:proofErr w:type="spellEnd"/>
      <w:r w:rsidRPr="00134F7E">
        <w:rPr>
          <w:rFonts w:ascii="Times New Roman" w:hAnsi="Times New Roman" w:cs="Times New Roman"/>
          <w:lang w:val="fr-FR"/>
        </w:rPr>
        <w:t xml:space="preserve">, </w:t>
      </w:r>
      <w:proofErr w:type="spellStart"/>
      <w:r w:rsidRPr="00134F7E">
        <w:rPr>
          <w:rFonts w:ascii="Times New Roman" w:hAnsi="Times New Roman" w:cs="Times New Roman"/>
          <w:lang w:val="fr-FR"/>
        </w:rPr>
        <w:t>it</w:t>
      </w:r>
      <w:proofErr w:type="spellEnd"/>
      <w:r w:rsidRPr="00134F7E">
        <w:rPr>
          <w:rFonts w:ascii="Times New Roman" w:hAnsi="Times New Roman" w:cs="Times New Roman"/>
          <w:lang w:val="fr-FR"/>
        </w:rPr>
        <w:t xml:space="preserve"> </w:t>
      </w:r>
      <w:proofErr w:type="spellStart"/>
      <w:r w:rsidRPr="00134F7E">
        <w:rPr>
          <w:rFonts w:ascii="Times New Roman" w:hAnsi="Times New Roman" w:cs="Times New Roman"/>
          <w:lang w:val="fr-FR"/>
        </w:rPr>
        <w:t>is</w:t>
      </w:r>
      <w:proofErr w:type="spellEnd"/>
      <w:r w:rsidRPr="00134F7E">
        <w:rPr>
          <w:rFonts w:ascii="Times New Roman" w:hAnsi="Times New Roman" w:cs="Times New Roman"/>
          <w:lang w:val="fr-FR"/>
        </w:rPr>
        <w:t xml:space="preserve"> not </w:t>
      </w:r>
      <w:proofErr w:type="spellStart"/>
      <w:r w:rsidRPr="00134F7E">
        <w:rPr>
          <w:rFonts w:ascii="Times New Roman" w:hAnsi="Times New Roman" w:cs="Times New Roman"/>
          <w:lang w:val="fr-FR"/>
        </w:rPr>
        <w:t>feasible</w:t>
      </w:r>
      <w:proofErr w:type="spellEnd"/>
      <w:r w:rsidRPr="00134F7E">
        <w:rPr>
          <w:rFonts w:ascii="Times New Roman" w:hAnsi="Times New Roman" w:cs="Times New Roman"/>
          <w:lang w:val="fr-FR"/>
        </w:rPr>
        <w:t xml:space="preserve"> to </w:t>
      </w:r>
      <w:proofErr w:type="spellStart"/>
      <w:r w:rsidRPr="00134F7E">
        <w:rPr>
          <w:rFonts w:ascii="Times New Roman" w:hAnsi="Times New Roman" w:cs="Times New Roman"/>
          <w:lang w:val="fr-FR"/>
        </w:rPr>
        <w:t>investigate</w:t>
      </w:r>
      <w:proofErr w:type="spellEnd"/>
      <w:r w:rsidRPr="00134F7E">
        <w:rPr>
          <w:rFonts w:ascii="Times New Roman" w:hAnsi="Times New Roman" w:cs="Times New Roman"/>
          <w:lang w:val="fr-FR"/>
        </w:rPr>
        <w:t xml:space="preserve"> all of </w:t>
      </w:r>
      <w:proofErr w:type="spellStart"/>
      <w:r w:rsidRPr="00134F7E">
        <w:rPr>
          <w:rFonts w:ascii="Times New Roman" w:hAnsi="Times New Roman" w:cs="Times New Roman"/>
          <w:lang w:val="fr-FR"/>
        </w:rPr>
        <w:t>them</w:t>
      </w:r>
      <w:proofErr w:type="spellEnd"/>
      <w:r w:rsidRPr="00134F7E">
        <w:rPr>
          <w:rFonts w:ascii="Times New Roman" w:hAnsi="Times New Roman" w:cs="Times New Roman"/>
          <w:lang w:val="fr-FR"/>
        </w:rPr>
        <w:t xml:space="preserve"> at once. </w:t>
      </w:r>
      <w:r w:rsidRPr="00D921F1">
        <w:rPr>
          <w:rFonts w:ascii="Times New Roman" w:hAnsi="Times New Roman" w:cs="Times New Roman"/>
          <w:lang w:val="en-US"/>
        </w:rPr>
        <w:t xml:space="preserve">However, we deem intentionality particularly worth investigation since it has been attributed great explanatory power for MW states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P481W747S238P842&lt;/clusterId&gt;&lt;metadata&gt;&lt;citation&gt;&lt;id&gt;cf796e70-90af-4323-b9a7-2fd5ec063bb6&lt;/id&gt;&lt;/citation&gt;&lt;citation&gt;&lt;id&gt;97491b36-61f3-4230-96ba-f531e0340763&lt;/id&gt;&lt;/citation&gt;&lt;citation&gt;&lt;id&gt;35d79aa1-4103-41fd-84c3-6acac212a272&lt;/id&gt;&lt;/citation&gt;&lt;citation&gt;&lt;id&gt;d32fa1bf-5b44-4d89-a679-1447cde2608e&lt;/id&gt;&lt;/citation&gt;&lt;/metadata&gt;&lt;data&gt;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</w:instrText>
      </w:r>
      <w:r w:rsidRPr="00134F7E">
        <w:rPr>
          <w:rFonts w:ascii="Times New Roman" w:hAnsi="Times New Roman" w:cs="Times New Roman"/>
          <w:lang w:val="fr-FR"/>
        </w:rPr>
        <w:instrText>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&lt;/data&gt; \* MERGEFORMAT</w:instrText>
      </w:r>
      <w:r w:rsidRPr="00D921F1">
        <w:rPr>
          <w:rFonts w:ascii="Times New Roman" w:hAnsi="Times New Roman" w:cs="Times New Roman"/>
          <w:lang w:val="en-US"/>
        </w:rPr>
        <w:fldChar w:fldCharType="separate"/>
      </w:r>
      <w:r w:rsidRPr="00134F7E">
        <w:rPr>
          <w:rFonts w:ascii="Times New Roman" w:hAnsi="Times New Roman" w:cs="Times New Roman"/>
          <w:noProof/>
          <w:lang w:val="fr-FR"/>
        </w:rPr>
        <w:t>(Golchert et al., 2017; Robison et al., 2020; Seli, Beaty, et al., 2019; Seli, Schacter, et al., 2019)</w:t>
      </w:r>
      <w:r w:rsidRPr="00D921F1">
        <w:rPr>
          <w:rFonts w:ascii="Times New Roman" w:hAnsi="Times New Roman" w:cs="Times New Roman"/>
          <w:lang w:val="en-US"/>
        </w:rPr>
        <w:fldChar w:fldCharType="end"/>
      </w:r>
      <w:r w:rsidRPr="00134F7E">
        <w:rPr>
          <w:rFonts w:ascii="Times New Roman" w:hAnsi="Times New Roman" w:cs="Times New Roman"/>
          <w:lang w:val="fr-FR"/>
        </w:rPr>
        <w:t xml:space="preserve">. </w:t>
      </w:r>
      <w:r w:rsidRPr="00D921F1">
        <w:rPr>
          <w:rFonts w:ascii="Times New Roman" w:hAnsi="Times New Roman" w:cs="Times New Roman"/>
          <w:lang w:val="en-US"/>
        </w:rPr>
        <w:t xml:space="preserve">Intentional MW typically occurs when the task at hand isn’t compelling or does not require an individual’s full attention. Under these circumstances the person may decide to engage in task-unrelated thoughts intentionally or a spontaneously arising train might win the competition for attention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V318J486Y176C761&lt;/clusterId&gt;&lt;metadata&gt;&lt;citation&gt;&lt;id&gt;92150cb9-cb32-4f2a-bb57-57cd4a2de174&lt;/id&gt;&lt;/citation&gt;&lt;/metadata&gt;&lt;data&gt;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&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(Murray et al., 2020)</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Although there exists a consensus that executive control plays a role in the onset and maintenance of MW, it remains unclear whether MW is a result of failure of executive control or a competition for the same resources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L638Z985O376S199&lt;/clusterId&gt;&lt;metadata&gt;&lt;citation&gt;&lt;id&gt;1e15ba3d-a2c5-49af-8288-6f3bbefc2930&lt;/id&gt;&lt;/citation&gt;&lt;/metadata&gt;&lt;data&gt;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&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(McVay &amp; Kane, 2010)</w:t>
      </w:r>
      <w:r w:rsidRPr="00D921F1">
        <w:rPr>
          <w:rFonts w:ascii="Times New Roman" w:hAnsi="Times New Roman" w:cs="Times New Roman"/>
          <w:lang w:val="en-US"/>
        </w:rPr>
        <w:fldChar w:fldCharType="end"/>
      </w:r>
      <w:r w:rsidRPr="00D921F1">
        <w:rPr>
          <w:rFonts w:ascii="Times New Roman" w:hAnsi="Times New Roman" w:cs="Times New Roman"/>
          <w:lang w:val="en-US"/>
        </w:rPr>
        <w:t>. In this study, we will investigate the relationship between MW and executive control with respect to intentionality.</w:t>
      </w:r>
    </w:p>
    <w:p w14:paraId="76EAB1D6" w14:textId="7A555A10" w:rsidR="00E70B03" w:rsidRPr="00D921F1" w:rsidRDefault="00E70B03" w:rsidP="00E70B03">
      <w:pPr>
        <w:pBdr>
          <w:top w:val="nil"/>
          <w:left w:val="nil"/>
          <w:bottom w:val="nil"/>
          <w:right w:val="nil"/>
          <w:between w:val="nil"/>
        </w:pBdr>
        <w:spacing w:line="360" w:lineRule="auto"/>
        <w:ind w:left="-284" w:right="-330" w:firstLine="568"/>
        <w:jc w:val="both"/>
        <w:rPr>
          <w:rFonts w:ascii="Times New Roman" w:hAnsi="Times New Roman" w:cs="Times New Roman"/>
          <w:lang w:val="en-US"/>
        </w:rPr>
      </w:pPr>
      <w:r w:rsidRPr="00D921F1">
        <w:rPr>
          <w:rFonts w:ascii="Times New Roman" w:hAnsi="Times New Roman" w:cs="Times New Roman"/>
          <w:lang w:val="en-US"/>
        </w:rPr>
        <w:lastRenderedPageBreak/>
        <w:t>Another line of work closely related to the present study is on neuromodulation of MW. To this day, several studies have attempted to influence the propensity to mind-wander by means of transcranial direct current stimulation (</w:t>
      </w:r>
      <w:proofErr w:type="spellStart"/>
      <w:r w:rsidRPr="00D921F1">
        <w:rPr>
          <w:rFonts w:ascii="Times New Roman" w:hAnsi="Times New Roman" w:cs="Times New Roman"/>
          <w:lang w:val="en-US"/>
        </w:rPr>
        <w:t>tDCS</w:t>
      </w:r>
      <w:proofErr w:type="spellEnd"/>
      <w:r w:rsidRPr="00D921F1">
        <w:rPr>
          <w:rFonts w:ascii="Times New Roman" w:hAnsi="Times New Roman" w:cs="Times New Roman"/>
          <w:lang w:val="en-US"/>
        </w:rPr>
        <w:t xml:space="preserve">). The yielded results are inconclusive: whilst some studies reported that anodal (excitatory) </w:t>
      </w:r>
      <w:proofErr w:type="spellStart"/>
      <w:r w:rsidRPr="00D921F1">
        <w:rPr>
          <w:rFonts w:ascii="Times New Roman" w:hAnsi="Times New Roman" w:cs="Times New Roman"/>
          <w:lang w:val="en-US"/>
        </w:rPr>
        <w:t>tDCS</w:t>
      </w:r>
      <w:proofErr w:type="spellEnd"/>
      <w:r w:rsidRPr="00D921F1">
        <w:rPr>
          <w:rFonts w:ascii="Times New Roman" w:hAnsi="Times New Roman" w:cs="Times New Roman"/>
          <w:lang w:val="en-US"/>
        </w:rPr>
        <w:t xml:space="preserve"> over left </w:t>
      </w:r>
      <w:proofErr w:type="spellStart"/>
      <w:r w:rsidRPr="00D921F1">
        <w:rPr>
          <w:rFonts w:ascii="Times New Roman" w:hAnsi="Times New Roman" w:cs="Times New Roman"/>
          <w:lang w:val="en-US"/>
        </w:rPr>
        <w:t>dorso</w:t>
      </w:r>
      <w:proofErr w:type="spellEnd"/>
      <w:r w:rsidRPr="00D921F1">
        <w:rPr>
          <w:rFonts w:ascii="Times New Roman" w:hAnsi="Times New Roman" w:cs="Times New Roman"/>
          <w:lang w:val="en-US"/>
        </w:rPr>
        <w:t>-lateral prefrontal cortex (</w:t>
      </w:r>
      <w:proofErr w:type="spellStart"/>
      <w:r w:rsidRPr="00D921F1">
        <w:rPr>
          <w:rFonts w:ascii="Times New Roman" w:hAnsi="Times New Roman" w:cs="Times New Roman"/>
          <w:lang w:val="en-US"/>
        </w:rPr>
        <w:t>dlPFC</w:t>
      </w:r>
      <w:proofErr w:type="spellEnd"/>
      <w:r w:rsidRPr="00D921F1">
        <w:rPr>
          <w:rFonts w:ascii="Times New Roman" w:hAnsi="Times New Roman" w:cs="Times New Roman"/>
          <w:lang w:val="en-US"/>
        </w:rPr>
        <w:t xml:space="preserve">) induced an increase in MW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O479C739R121V841&lt;/clusterId&gt;&lt;metadata&gt;&lt;citation&gt;&lt;id&gt;164d2036-88b9-4d10-975f-aabe4c16f758&lt;/id&gt;&lt;/citation&gt;&lt;citation&gt;&lt;id&gt;a9e4940a-4414-4fd2-b158-d754d39f09c4&lt;/id&gt;&lt;/citation&gt;&lt;/metadata&gt;&lt;data&gt;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&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(Axelrod et al., 2015, 2018)</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others reported the same effect for cathodal (inhibitory) </w:t>
      </w:r>
      <w:proofErr w:type="spellStart"/>
      <w:r w:rsidRPr="00D921F1">
        <w:rPr>
          <w:rFonts w:ascii="Times New Roman" w:hAnsi="Times New Roman" w:cs="Times New Roman"/>
          <w:lang w:val="en-US"/>
        </w:rPr>
        <w:t>tDCS</w:t>
      </w:r>
      <w:proofErr w:type="spellEnd"/>
      <w:r w:rsidRPr="00D921F1">
        <w:rPr>
          <w:rFonts w:ascii="Times New Roman" w:hAnsi="Times New Roman" w:cs="Times New Roman"/>
          <w:lang w:val="en-US"/>
        </w:rPr>
        <w:t xml:space="preserve"> over the same region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F416T763I154M777&lt;/clusterId&gt;&lt;metadata&gt;&lt;citation&gt;&lt;id&gt;988536ec-892a-41de-a418-42ce0b84b64f&lt;/id&gt;&lt;/citation&gt;&lt;/metadata&gt;&lt;data&gt;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&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(Filmer et al., 2019)</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yet others showed no effect of anodal </w:t>
      </w:r>
      <w:proofErr w:type="spellStart"/>
      <w:r w:rsidRPr="00D921F1">
        <w:rPr>
          <w:rFonts w:ascii="Times New Roman" w:hAnsi="Times New Roman" w:cs="Times New Roman"/>
          <w:lang w:val="en-US"/>
        </w:rPr>
        <w:t>tDCS</w:t>
      </w:r>
      <w:proofErr w:type="spellEnd"/>
      <w:r w:rsidRPr="00D921F1">
        <w:rPr>
          <w:rFonts w:ascii="Times New Roman" w:hAnsi="Times New Roman" w:cs="Times New Roman"/>
          <w:lang w:val="en-US"/>
        </w:rPr>
        <w:t xml:space="preserve"> on MW likely caused by the weak modulatory effect of brain polarization procedures modulating regional excitability rather than operating on brain rhythms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W449K796G187E771&lt;/clusterId&gt;&lt;metadata&gt;&lt;citation&gt;&lt;id&gt;e8190e76-93ef-4f73-8d12-a70daed594ef&lt;/id&gt;&lt;/citation&gt;&lt;/metadata&gt;&lt;data&gt;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&lt;/data&gt; \* MERGEFORMAT</w:instrText>
      </w:r>
      <w:r w:rsidRPr="00D921F1">
        <w:rPr>
          <w:rFonts w:ascii="Times New Roman" w:hAnsi="Times New Roman" w:cs="Times New Roman"/>
          <w:lang w:val="en-US"/>
        </w:rPr>
        <w:fldChar w:fldCharType="separate"/>
      </w:r>
      <w:r w:rsidR="00814AC4">
        <w:rPr>
          <w:rFonts w:ascii="Times New Roman" w:hAnsi="Times New Roman" w:cs="Times New Roman"/>
          <w:noProof/>
          <w:lang w:val="en-US"/>
        </w:rPr>
        <w:t>(Nya Mehnwolo Boayue et al., 2019)</w:t>
      </w:r>
      <w:r w:rsidRPr="00D921F1">
        <w:rPr>
          <w:rFonts w:ascii="Times New Roman" w:hAnsi="Times New Roman" w:cs="Times New Roman"/>
          <w:lang w:val="en-US"/>
        </w:rPr>
        <w:fldChar w:fldCharType="end"/>
      </w:r>
      <w:r w:rsidRPr="00D921F1">
        <w:rPr>
          <w:rFonts w:ascii="Times New Roman" w:hAnsi="Times New Roman" w:cs="Times New Roman"/>
          <w:lang w:val="en-US"/>
        </w:rPr>
        <w:t xml:space="preserve">. Here, we aim to elucidate the relationship between non-invasive brain stimulation (NIBS) and MW by testing </w:t>
      </w:r>
      <w:r w:rsidR="003F07DA">
        <w:rPr>
          <w:rFonts w:ascii="Times New Roman" w:hAnsi="Times New Roman" w:cs="Times New Roman"/>
          <w:lang w:val="en-US"/>
        </w:rPr>
        <w:t xml:space="preserve">the ability of </w:t>
      </w:r>
      <w:commentRangeStart w:id="0"/>
      <w:r w:rsidRPr="00D921F1">
        <w:rPr>
          <w:rFonts w:ascii="Times New Roman" w:hAnsi="Times New Roman" w:cs="Times New Roman"/>
          <w:lang w:val="en-US"/>
        </w:rPr>
        <w:t>t</w:t>
      </w:r>
      <w:commentRangeEnd w:id="0"/>
      <w:r w:rsidRPr="00D921F1">
        <w:rPr>
          <w:rStyle w:val="CommentReference"/>
          <w:rFonts w:ascii="Times New Roman" w:hAnsi="Times New Roman" w:cs="Times New Roman"/>
          <w:lang w:val="en-US"/>
        </w:rPr>
        <w:commentReference w:id="0"/>
      </w:r>
      <w:r w:rsidRPr="00D921F1">
        <w:rPr>
          <w:rFonts w:ascii="Times New Roman" w:hAnsi="Times New Roman" w:cs="Times New Roman"/>
          <w:lang w:val="en-US"/>
        </w:rPr>
        <w:t>ranscranial magnetic stimulation (TMS) to modulate MW states. To our knowledge, our study is the first in MW research to use TMS. We attempt</w:t>
      </w:r>
      <w:r w:rsidR="003F07DA">
        <w:rPr>
          <w:rFonts w:ascii="Times New Roman" w:hAnsi="Times New Roman" w:cs="Times New Roman"/>
          <w:lang w:val="en-US"/>
        </w:rPr>
        <w:t>ed</w:t>
      </w:r>
      <w:r w:rsidRPr="00D921F1">
        <w:rPr>
          <w:rFonts w:ascii="Times New Roman" w:hAnsi="Times New Roman" w:cs="Times New Roman"/>
          <w:lang w:val="en-US"/>
        </w:rPr>
        <w:t xml:space="preserve"> to answer the following questions: </w:t>
      </w:r>
      <w:r w:rsidR="003F07DA">
        <w:rPr>
          <w:rFonts w:ascii="Times New Roman" w:hAnsi="Times New Roman" w:cs="Times New Roman"/>
          <w:lang w:val="en-US"/>
        </w:rPr>
        <w:t>c</w:t>
      </w:r>
      <w:r w:rsidRPr="00D921F1">
        <w:rPr>
          <w:rFonts w:ascii="Times New Roman" w:hAnsi="Times New Roman" w:cs="Times New Roman"/>
          <w:lang w:val="en-US"/>
        </w:rPr>
        <w:t xml:space="preserve">an TMS over left </w:t>
      </w:r>
      <w:proofErr w:type="spellStart"/>
      <w:r w:rsidRPr="00D921F1">
        <w:rPr>
          <w:rFonts w:ascii="Times New Roman" w:hAnsi="Times New Roman" w:cs="Times New Roman"/>
          <w:lang w:val="en-US"/>
        </w:rPr>
        <w:t>dlPFC</w:t>
      </w:r>
      <w:proofErr w:type="spellEnd"/>
      <w:r w:rsidRPr="00D921F1">
        <w:rPr>
          <w:rFonts w:ascii="Times New Roman" w:hAnsi="Times New Roman" w:cs="Times New Roman"/>
          <w:lang w:val="en-US"/>
        </w:rPr>
        <w:t xml:space="preserve"> modulate MW propensity and, by extension, task performance? Can it reduce the propensity to engage in MW? </w:t>
      </w:r>
      <w:r w:rsidRPr="003F07DA">
        <w:rPr>
          <w:rFonts w:ascii="Times New Roman" w:hAnsi="Times New Roman" w:cs="Times New Roman"/>
          <w:highlight w:val="yellow"/>
          <w:lang w:val="en-US"/>
        </w:rPr>
        <w:t xml:space="preserve">Is there a causal relation between executive control and spontaneous MW, underpinned by activity in the </w:t>
      </w:r>
      <w:proofErr w:type="spellStart"/>
      <w:r w:rsidRPr="003F07DA">
        <w:rPr>
          <w:rFonts w:ascii="Times New Roman" w:hAnsi="Times New Roman" w:cs="Times New Roman"/>
          <w:highlight w:val="yellow"/>
          <w:lang w:val="en-US"/>
        </w:rPr>
        <w:t>dlPFC</w:t>
      </w:r>
      <w:proofErr w:type="spellEnd"/>
      <w:r w:rsidRPr="003F07DA">
        <w:rPr>
          <w:rFonts w:ascii="Times New Roman" w:hAnsi="Times New Roman" w:cs="Times New Roman"/>
          <w:highlight w:val="yellow"/>
          <w:lang w:val="en-US"/>
        </w:rPr>
        <w:t>?</w:t>
      </w:r>
    </w:p>
    <w:p w14:paraId="24B55A3A" w14:textId="383D14CC" w:rsidR="00E70B03" w:rsidRPr="00D921F1" w:rsidRDefault="00E70B03" w:rsidP="00E70B03">
      <w:pPr>
        <w:pBdr>
          <w:top w:val="nil"/>
          <w:left w:val="nil"/>
          <w:bottom w:val="nil"/>
          <w:right w:val="nil"/>
          <w:between w:val="nil"/>
        </w:pBdr>
        <w:spacing w:line="360" w:lineRule="auto"/>
        <w:ind w:left="-284" w:right="-330" w:firstLine="568"/>
        <w:jc w:val="both"/>
        <w:rPr>
          <w:rFonts w:ascii="Times New Roman" w:hAnsi="Times New Roman" w:cs="Times New Roman"/>
          <w:lang w:val="en-US"/>
        </w:rPr>
      </w:pPr>
      <w:r w:rsidRPr="00D921F1">
        <w:rPr>
          <w:rFonts w:ascii="Times New Roman" w:hAnsi="Times New Roman" w:cs="Times New Roman"/>
          <w:lang w:val="en-US"/>
        </w:rPr>
        <w:t xml:space="preserve">Thus, the objective of the project is two-fold. Firstly, we will attempt to entrain theta-band oscillatory activity in the left DLPFC and probe the causal relation between the entrained oscillations and MW. Secondly, we aim to dissociate intentional and spontaneous MW by demonstrating that only the former draws on executive resources. </w:t>
      </w:r>
      <w:commentRangeStart w:id="1"/>
      <w:commentRangeEnd w:id="1"/>
      <w:r w:rsidRPr="00D921F1">
        <w:rPr>
          <w:rStyle w:val="CommentReference"/>
          <w:rFonts w:ascii="Times New Roman" w:hAnsi="Times New Roman" w:cs="Times New Roman"/>
          <w:lang w:val="en-US"/>
        </w:rPr>
        <w:commentReference w:id="1"/>
      </w:r>
      <w:r w:rsidRPr="00D921F1">
        <w:rPr>
          <w:rFonts w:ascii="Times New Roman" w:hAnsi="Times New Roman" w:cs="Times New Roman"/>
          <w:lang w:val="en-US"/>
        </w:rPr>
        <w:t xml:space="preserve">To this end, will conduct an online TMS study involving the finger-tapping random sequence generation task (FT-RSGT) designed and validated by </w:t>
      </w:r>
      <w:r w:rsidRPr="00D921F1">
        <w:rPr>
          <w:rFonts w:ascii="Times New Roman" w:hAnsi="Times New Roman" w:cs="Times New Roman"/>
          <w:lang w:val="en-US"/>
        </w:rPr>
        <w:fldChar w:fldCharType="begin" w:fldLock="1"/>
      </w:r>
      <w:r w:rsidRPr="00D921F1">
        <w:rPr>
          <w:rFonts w:ascii="Times New Roman" w:hAnsi="Times New Roman" w:cs="Times New Roman"/>
          <w:lang w:val="en-US"/>
        </w:rPr>
        <w:instrText>ADDIN paperpile_citation &lt;clusterId&gt;R557F844B295Y828&lt;/clusterId&gt;&lt;metadata&gt;&lt;citation&gt;&lt;id&gt;ccdfee55-9ae3-4db0-af9f-dd31eb857c72&lt;/id&gt;&lt;/citation&gt;&lt;/metadata&gt;&lt;data&gt;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&lt;/data&gt; \* MERGEFORMAT</w:instrText>
      </w:r>
      <w:r w:rsidRPr="00D921F1">
        <w:rPr>
          <w:rFonts w:ascii="Times New Roman" w:hAnsi="Times New Roman" w:cs="Times New Roman"/>
          <w:lang w:val="en-US"/>
        </w:rPr>
        <w:fldChar w:fldCharType="separate"/>
      </w:r>
      <w:r w:rsidRPr="00D921F1">
        <w:rPr>
          <w:rFonts w:ascii="Times New Roman" w:hAnsi="Times New Roman" w:cs="Times New Roman"/>
          <w:noProof/>
          <w:lang w:val="en-US"/>
        </w:rPr>
        <w:t>(Nya M. Boayue et al., 2021)</w:t>
      </w:r>
      <w:r w:rsidRPr="00D921F1">
        <w:rPr>
          <w:rFonts w:ascii="Times New Roman" w:hAnsi="Times New Roman" w:cs="Times New Roman"/>
          <w:lang w:val="en-US"/>
        </w:rPr>
        <w:fldChar w:fldCharType="end"/>
      </w:r>
      <w:r w:rsidRPr="00D921F1">
        <w:rPr>
          <w:rFonts w:ascii="Times New Roman" w:hAnsi="Times New Roman" w:cs="Times New Roman"/>
          <w:lang w:val="en-US"/>
        </w:rPr>
        <w:t>.</w:t>
      </w:r>
    </w:p>
    <w:p w14:paraId="0AC51D6B" w14:textId="7C554EF0" w:rsidR="003F63F6" w:rsidRDefault="00E70B03" w:rsidP="00E70B03">
      <w:pPr>
        <w:pBdr>
          <w:top w:val="nil"/>
          <w:left w:val="nil"/>
          <w:bottom w:val="nil"/>
          <w:right w:val="nil"/>
          <w:between w:val="nil"/>
        </w:pBdr>
        <w:spacing w:line="360" w:lineRule="auto"/>
        <w:ind w:left="-284" w:right="-330" w:firstLine="568"/>
        <w:jc w:val="both"/>
        <w:rPr>
          <w:rFonts w:ascii="Times New Roman" w:hAnsi="Times New Roman" w:cs="Times New Roman"/>
          <w:bCs/>
          <w:lang w:val="en-US"/>
        </w:rPr>
      </w:pPr>
      <w:r w:rsidRPr="00D921F1">
        <w:rPr>
          <w:rFonts w:ascii="Times New Roman" w:hAnsi="Times New Roman" w:cs="Times New Roman"/>
          <w:bCs/>
          <w:lang w:val="en-US"/>
        </w:rPr>
        <w:t>With this study, we will test the following hypotheses</w:t>
      </w:r>
      <w:r w:rsidR="003F63F6">
        <w:rPr>
          <w:rFonts w:ascii="Times New Roman" w:hAnsi="Times New Roman" w:cs="Times New Roman"/>
          <w:bCs/>
          <w:lang w:val="en-US"/>
        </w:rPr>
        <w:t>:</w:t>
      </w:r>
    </w:p>
    <w:p w14:paraId="29C006FD" w14:textId="653B9196" w:rsidR="003F63F6" w:rsidRPr="003F63F6" w:rsidRDefault="003F63F6" w:rsidP="003F63F6">
      <w:pPr>
        <w:pStyle w:val="ListParagraph"/>
        <w:numPr>
          <w:ilvl w:val="0"/>
          <w:numId w:val="2"/>
        </w:numPr>
        <w:pBdr>
          <w:top w:val="nil"/>
          <w:left w:val="nil"/>
          <w:bottom w:val="nil"/>
          <w:right w:val="nil"/>
          <w:between w:val="nil"/>
        </w:pBdr>
        <w:spacing w:line="360" w:lineRule="auto"/>
        <w:ind w:right="-330"/>
        <w:jc w:val="both"/>
        <w:rPr>
          <w:rFonts w:ascii="Times New Roman" w:hAnsi="Times New Roman" w:cs="Times New Roman"/>
          <w:bCs/>
        </w:rPr>
      </w:pPr>
      <w:r w:rsidRPr="003F63F6">
        <w:rPr>
          <w:rFonts w:ascii="Times New Roman" w:hAnsi="Times New Roman" w:cs="Times New Roman"/>
          <w:bCs/>
        </w:rPr>
        <w:t xml:space="preserve">H1. </w:t>
      </w:r>
      <w:r>
        <w:rPr>
          <w:rFonts w:ascii="Times New Roman" w:hAnsi="Times New Roman" w:cs="Times New Roman"/>
          <w:bCs/>
          <w:lang w:val="en-US"/>
        </w:rPr>
        <w:t>Based</w:t>
      </w:r>
      <w:r w:rsidRPr="00D921F1">
        <w:rPr>
          <w:rFonts w:ascii="Times New Roman" w:hAnsi="Times New Roman" w:cs="Times New Roman"/>
          <w:bCs/>
          <w:lang w:val="en-US"/>
        </w:rPr>
        <w:t xml:space="preserve"> on the correlation of </w:t>
      </w:r>
      <w:proofErr w:type="spellStart"/>
      <w:r w:rsidRPr="00D921F1">
        <w:rPr>
          <w:rFonts w:ascii="Times New Roman" w:hAnsi="Times New Roman" w:cs="Times New Roman"/>
          <w:bCs/>
          <w:lang w:val="en-US"/>
        </w:rPr>
        <w:t>fronto</w:t>
      </w:r>
      <w:proofErr w:type="spellEnd"/>
      <w:r w:rsidRPr="00D921F1">
        <w:rPr>
          <w:rFonts w:ascii="Times New Roman" w:hAnsi="Times New Roman" w:cs="Times New Roman"/>
          <w:bCs/>
          <w:lang w:val="en-US"/>
        </w:rPr>
        <w:t xml:space="preserve">-medial theta oscillations with sustained attention </w:t>
      </w:r>
      <w:r w:rsidRPr="00D921F1">
        <w:rPr>
          <w:rFonts w:ascii="Times New Roman" w:hAnsi="Times New Roman" w:cs="Times New Roman"/>
          <w:bCs/>
          <w:lang w:val="en-US"/>
        </w:rPr>
        <w:fldChar w:fldCharType="begin" w:fldLock="1"/>
      </w:r>
      <w:r w:rsidRPr="00D921F1">
        <w:rPr>
          <w:rFonts w:ascii="Times New Roman" w:hAnsi="Times New Roman" w:cs="Times New Roman"/>
          <w:bCs/>
          <w:lang w:val="en-US"/>
        </w:rPr>
        <w:instrText>ADDIN paperpile_citation &lt;clusterId&gt;U962I328X619B433&lt;/clusterId&gt;&lt;metadata&gt;&lt;citation&gt;&lt;id&gt;25367f72-b005-41db-9f30-578c0dd1cf40&lt;/id&gt;&lt;/citation&gt;&lt;/metadata&gt;&lt;data&gt;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&lt;/data&gt; \* MERGEFORMAT</w:instrText>
      </w:r>
      <w:r w:rsidRPr="00D921F1">
        <w:rPr>
          <w:rFonts w:ascii="Times New Roman" w:hAnsi="Times New Roman" w:cs="Times New Roman"/>
          <w:bCs/>
          <w:lang w:val="en-US"/>
        </w:rPr>
        <w:fldChar w:fldCharType="separate"/>
      </w:r>
      <w:r w:rsidRPr="00D921F1">
        <w:rPr>
          <w:rFonts w:ascii="Times New Roman" w:hAnsi="Times New Roman" w:cs="Times New Roman"/>
          <w:bCs/>
          <w:noProof/>
          <w:lang w:val="en-US"/>
        </w:rPr>
        <w:t>(Clayton et al., 2015)</w:t>
      </w:r>
      <w:r w:rsidRPr="00D921F1">
        <w:rPr>
          <w:rFonts w:ascii="Times New Roman" w:hAnsi="Times New Roman" w:cs="Times New Roman"/>
          <w:bCs/>
          <w:lang w:val="en-US"/>
        </w:rPr>
        <w:fldChar w:fldCharType="end"/>
      </w:r>
      <w:r w:rsidRPr="00D921F1">
        <w:rPr>
          <w:rFonts w:ascii="Times New Roman" w:hAnsi="Times New Roman" w:cs="Times New Roman"/>
          <w:bCs/>
          <w:lang w:val="en-US"/>
        </w:rPr>
        <w:t xml:space="preserve"> and cognitive control </w:t>
      </w:r>
      <w:r w:rsidRPr="00D921F1">
        <w:rPr>
          <w:rFonts w:ascii="Times New Roman" w:hAnsi="Times New Roman" w:cs="Times New Roman"/>
          <w:bCs/>
          <w:lang w:val="en-US"/>
        </w:rPr>
        <w:fldChar w:fldCharType="begin" w:fldLock="1"/>
      </w:r>
      <w:r w:rsidRPr="00D921F1">
        <w:rPr>
          <w:rFonts w:ascii="Times New Roman" w:hAnsi="Times New Roman" w:cs="Times New Roman"/>
          <w:bCs/>
          <w:lang w:val="en-US"/>
        </w:rPr>
        <w:instrText>ADDIN paperpile_citation &lt;clusterId&gt;I123W491S861P585&lt;/clusterId&gt;&lt;metadata&gt;&lt;citation&gt;&lt;id&gt;5f62e365-5065-4f68-965d-c72e50fd70ff&lt;/id&gt;&lt;/citation&gt;&lt;/metadata&gt;&lt;data&gt;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&lt;/data&gt; \* MERGEFORMAT</w:instrText>
      </w:r>
      <w:r w:rsidRPr="00D921F1">
        <w:rPr>
          <w:rFonts w:ascii="Times New Roman" w:hAnsi="Times New Roman" w:cs="Times New Roman"/>
          <w:bCs/>
          <w:lang w:val="en-US"/>
        </w:rPr>
        <w:fldChar w:fldCharType="separate"/>
      </w:r>
      <w:r w:rsidRPr="00D921F1">
        <w:rPr>
          <w:rFonts w:ascii="Times New Roman" w:hAnsi="Times New Roman" w:cs="Times New Roman"/>
          <w:bCs/>
          <w:noProof/>
          <w:lang w:val="en-US"/>
        </w:rPr>
        <w:t>(Cavanagh &amp; Frank, 2014)</w:t>
      </w:r>
      <w:r w:rsidRPr="00D921F1">
        <w:rPr>
          <w:rFonts w:ascii="Times New Roman" w:hAnsi="Times New Roman" w:cs="Times New Roman"/>
          <w:bCs/>
          <w:lang w:val="en-US"/>
        </w:rPr>
        <w:fldChar w:fldCharType="end"/>
      </w:r>
      <w:r w:rsidRPr="00D921F1">
        <w:rPr>
          <w:rFonts w:ascii="Times New Roman" w:hAnsi="Times New Roman" w:cs="Times New Roman"/>
          <w:bCs/>
          <w:lang w:val="en-US"/>
        </w:rPr>
        <w:t>, we expect participants to mind-wander less when subjected to active rhythmic TMS</w:t>
      </w:r>
      <w:r>
        <w:rPr>
          <w:rFonts w:ascii="Times New Roman" w:hAnsi="Times New Roman" w:cs="Times New Roman"/>
          <w:bCs/>
          <w:lang w:val="en-US"/>
        </w:rPr>
        <w:t xml:space="preserve"> </w:t>
      </w:r>
      <w:r w:rsidRPr="003F63F6">
        <w:rPr>
          <w:rFonts w:ascii="Times New Roman" w:hAnsi="Times New Roman" w:cs="Times New Roman"/>
          <w:bCs/>
        </w:rPr>
        <w:t>compared to arrhythmic control TMS, sham and baseline. Quantitatively, we expect a positive effect of active rhythmic TMS on task scores (a higher score corresponds to less MW) as reflected in the coefficient value within the fitted model.</w:t>
      </w:r>
    </w:p>
    <w:p w14:paraId="0791D489" w14:textId="6F9083B5" w:rsidR="003F63F6" w:rsidRPr="003F63F6" w:rsidRDefault="003F63F6" w:rsidP="003F63F6">
      <w:pPr>
        <w:pStyle w:val="ListParagraph"/>
        <w:numPr>
          <w:ilvl w:val="0"/>
          <w:numId w:val="2"/>
        </w:numPr>
        <w:pBdr>
          <w:top w:val="nil"/>
          <w:left w:val="nil"/>
          <w:bottom w:val="nil"/>
          <w:right w:val="nil"/>
          <w:between w:val="nil"/>
        </w:pBdr>
        <w:spacing w:line="360" w:lineRule="auto"/>
        <w:ind w:right="-330"/>
        <w:jc w:val="both"/>
        <w:rPr>
          <w:rFonts w:ascii="Times New Roman" w:hAnsi="Times New Roman" w:cs="Times New Roman"/>
          <w:bCs/>
        </w:rPr>
      </w:pPr>
      <w:r w:rsidRPr="003F63F6">
        <w:rPr>
          <w:rFonts w:ascii="Times New Roman" w:hAnsi="Times New Roman" w:cs="Times New Roman"/>
          <w:bCs/>
        </w:rPr>
        <w:t>H1.1. By extension, we expect subjects to more accurately emulate the rhythm of the metronome with with finger taps during active rhythmic TMS compared to other conditions. This would reflect in lower behavioral variability (BV).</w:t>
      </w:r>
    </w:p>
    <w:p w14:paraId="2BA368EC" w14:textId="1E77CB39" w:rsidR="003F63F6" w:rsidRPr="005E2D49" w:rsidRDefault="003F63F6" w:rsidP="005E2D49">
      <w:pPr>
        <w:pStyle w:val="ListParagraph"/>
        <w:numPr>
          <w:ilvl w:val="0"/>
          <w:numId w:val="2"/>
        </w:numPr>
        <w:pBdr>
          <w:top w:val="nil"/>
          <w:left w:val="nil"/>
          <w:bottom w:val="nil"/>
          <w:right w:val="nil"/>
          <w:between w:val="nil"/>
        </w:pBdr>
        <w:spacing w:line="360" w:lineRule="auto"/>
        <w:ind w:right="-330"/>
        <w:jc w:val="both"/>
        <w:rPr>
          <w:rFonts w:ascii="Times New Roman" w:hAnsi="Times New Roman" w:cs="Times New Roman"/>
          <w:bCs/>
        </w:rPr>
      </w:pPr>
      <w:r w:rsidRPr="003F63F6">
        <w:rPr>
          <w:rFonts w:ascii="Times New Roman" w:hAnsi="Times New Roman" w:cs="Times New Roman"/>
          <w:bCs/>
        </w:rPr>
        <w:t xml:space="preserve">H2. </w:t>
      </w:r>
      <w:r w:rsidR="005E2D49">
        <w:rPr>
          <w:rFonts w:ascii="Times New Roman" w:hAnsi="Times New Roman" w:cs="Times New Roman"/>
          <w:bCs/>
          <w:lang w:val="en-US"/>
        </w:rPr>
        <w:t>W</w:t>
      </w:r>
      <w:r w:rsidRPr="003F63F6">
        <w:rPr>
          <w:rFonts w:ascii="Times New Roman" w:hAnsi="Times New Roman" w:cs="Times New Roman"/>
          <w:bCs/>
        </w:rPr>
        <w:t xml:space="preserve">e </w:t>
      </w:r>
      <w:r>
        <w:rPr>
          <w:rFonts w:ascii="Times New Roman" w:hAnsi="Times New Roman" w:cs="Times New Roman"/>
          <w:bCs/>
          <w:lang w:val="en-US"/>
        </w:rPr>
        <w:t>hypothesize</w:t>
      </w:r>
      <w:r w:rsidRPr="003F63F6">
        <w:rPr>
          <w:rFonts w:ascii="Times New Roman" w:hAnsi="Times New Roman" w:cs="Times New Roman"/>
          <w:bCs/>
        </w:rPr>
        <w:t xml:space="preserve"> an increase in executive control during active rhythmic TMS compared to other conditions. Quantitatively, this would manifest in an increase in approximate entropy (AE).</w:t>
      </w:r>
    </w:p>
    <w:p w14:paraId="26B979DC" w14:textId="658B6AE7" w:rsidR="003F63F6" w:rsidRPr="005E2D49" w:rsidRDefault="003F63F6" w:rsidP="005E2D49">
      <w:pPr>
        <w:pStyle w:val="ListParagraph"/>
        <w:numPr>
          <w:ilvl w:val="0"/>
          <w:numId w:val="2"/>
        </w:numPr>
        <w:pBdr>
          <w:top w:val="nil"/>
          <w:left w:val="nil"/>
          <w:bottom w:val="nil"/>
          <w:right w:val="nil"/>
          <w:between w:val="nil"/>
        </w:pBdr>
        <w:spacing w:line="360" w:lineRule="auto"/>
        <w:ind w:right="-330"/>
        <w:jc w:val="both"/>
        <w:rPr>
          <w:rFonts w:ascii="Times New Roman" w:hAnsi="Times New Roman" w:cs="Times New Roman"/>
          <w:bCs/>
        </w:rPr>
      </w:pPr>
      <w:r w:rsidRPr="005E2D49">
        <w:rPr>
          <w:rFonts w:ascii="Times New Roman" w:hAnsi="Times New Roman" w:cs="Times New Roman"/>
          <w:bCs/>
        </w:rPr>
        <w:lastRenderedPageBreak/>
        <w:t>H2.1. As an extension of hypothesis 2,</w:t>
      </w:r>
      <w:r w:rsidR="005E2D49">
        <w:rPr>
          <w:rFonts w:ascii="Times New Roman" w:hAnsi="Times New Roman" w:cs="Times New Roman"/>
          <w:bCs/>
          <w:lang w:val="en-US"/>
        </w:rPr>
        <w:t xml:space="preserve"> b</w:t>
      </w:r>
      <w:r w:rsidR="005E2D49" w:rsidRPr="003F63F6">
        <w:rPr>
          <w:rFonts w:ascii="Times New Roman" w:hAnsi="Times New Roman" w:cs="Times New Roman"/>
          <w:bCs/>
        </w:rPr>
        <w:t xml:space="preserve">uilding upon the literature linking higher executive control and intentional MW (Golchert et al., 2017; Seli, Kane, Smallwood, et al., 2018), </w:t>
      </w:r>
      <w:r w:rsidRPr="005E2D49">
        <w:rPr>
          <w:rFonts w:ascii="Times New Roman" w:hAnsi="Times New Roman" w:cs="Times New Roman"/>
          <w:bCs/>
        </w:rPr>
        <w:t xml:space="preserve"> </w:t>
      </w:r>
      <w:r w:rsidR="005E2D49">
        <w:rPr>
          <w:rFonts w:ascii="Times New Roman" w:hAnsi="Times New Roman" w:cs="Times New Roman"/>
          <w:bCs/>
          <w:lang w:val="en-US"/>
        </w:rPr>
        <w:t>w</w:t>
      </w:r>
      <w:r w:rsidR="005E2D49" w:rsidRPr="003F63F6">
        <w:rPr>
          <w:rFonts w:ascii="Times New Roman" w:hAnsi="Times New Roman" w:cs="Times New Roman"/>
          <w:bCs/>
        </w:rPr>
        <w:t xml:space="preserve">e hypothesize lower rates of spontaneous MW during active rhythmic TMS compared to other conditions. On the computational level, we would expect a positive effect of active rhythmic TMS on intentionality scores whereby a higher intentionality score stands for higher intentional control of one's attention. </w:t>
      </w:r>
    </w:p>
    <w:p w14:paraId="21DBD771" w14:textId="118225DC" w:rsidR="005E2D49" w:rsidRPr="005E2D49" w:rsidRDefault="00E70B03" w:rsidP="005E2D49">
      <w:pPr>
        <w:pBdr>
          <w:top w:val="nil"/>
          <w:left w:val="nil"/>
          <w:bottom w:val="nil"/>
          <w:right w:val="nil"/>
          <w:between w:val="nil"/>
        </w:pBdr>
        <w:spacing w:line="360" w:lineRule="auto"/>
        <w:ind w:left="-284" w:right="-330" w:firstLine="568"/>
        <w:jc w:val="both"/>
        <w:rPr>
          <w:rFonts w:ascii="Times New Roman" w:hAnsi="Times New Roman" w:cs="Times New Roman"/>
          <w:bCs/>
          <w:lang w:val="en-US"/>
        </w:rPr>
      </w:pPr>
      <w:r w:rsidRPr="00D921F1">
        <w:rPr>
          <w:rFonts w:ascii="Times New Roman" w:hAnsi="Times New Roman" w:cs="Times New Roman"/>
          <w:lang w:val="en-US"/>
        </w:rPr>
        <w:t>The outcome measures, experimental design and operational definitions are outlined hereunder.</w:t>
      </w:r>
      <w:r w:rsidR="005E2D49">
        <w:rPr>
          <w:rFonts w:ascii="Times New Roman" w:hAnsi="Times New Roman" w:cs="Times New Roman"/>
          <w:bCs/>
          <w:lang w:val="en-US"/>
        </w:rPr>
        <w:t xml:space="preserve"> This study was preregistered on OSF platform: </w:t>
      </w:r>
      <w:hyperlink r:id="rId12" w:history="1">
        <w:r w:rsidR="005E2D49" w:rsidRPr="002807D0">
          <w:rPr>
            <w:rStyle w:val="Hyperlink"/>
            <w:rFonts w:ascii="Times New Roman" w:hAnsi="Times New Roman" w:cs="Times New Roman"/>
            <w:bCs/>
            <w:lang w:val="en-US"/>
          </w:rPr>
          <w:t>https://osf.io/2wszr</w:t>
        </w:r>
      </w:hyperlink>
      <w:r w:rsidR="005E2D49">
        <w:rPr>
          <w:rFonts w:ascii="Times New Roman" w:hAnsi="Times New Roman" w:cs="Times New Roman"/>
          <w:bCs/>
          <w:lang w:val="en-US"/>
        </w:rPr>
        <w:t>.</w:t>
      </w:r>
    </w:p>
    <w:p w14:paraId="7E51B7D9" w14:textId="4A9E8A83" w:rsidR="00087551" w:rsidRDefault="00087551" w:rsidP="00A904B4">
      <w:pPr>
        <w:pStyle w:val="ListParagraph"/>
        <w:numPr>
          <w:ilvl w:val="0"/>
          <w:numId w:val="1"/>
        </w:numPr>
        <w:pBdr>
          <w:top w:val="nil"/>
          <w:left w:val="nil"/>
          <w:bottom w:val="nil"/>
          <w:right w:val="nil"/>
          <w:between w:val="nil"/>
        </w:pBdr>
        <w:spacing w:before="200"/>
        <w:ind w:right="-330"/>
        <w:jc w:val="both"/>
        <w:rPr>
          <w:rFonts w:ascii="Times New Roman" w:hAnsi="Times New Roman" w:cs="Times New Roman"/>
          <w:b/>
          <w:sz w:val="28"/>
          <w:szCs w:val="28"/>
        </w:rPr>
      </w:pPr>
      <w:r w:rsidRPr="00A904B4">
        <w:rPr>
          <w:rFonts w:ascii="Times New Roman" w:hAnsi="Times New Roman" w:cs="Times New Roman"/>
          <w:b/>
          <w:sz w:val="28"/>
          <w:szCs w:val="28"/>
        </w:rPr>
        <w:t>Methods</w:t>
      </w:r>
    </w:p>
    <w:p w14:paraId="0BFB2D29" w14:textId="77777777" w:rsidR="00A904B4" w:rsidRPr="00087551"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b/>
          <w:i/>
        </w:rPr>
      </w:pPr>
      <w:r w:rsidRPr="00087551">
        <w:rPr>
          <w:rFonts w:ascii="Times New Roman" w:hAnsi="Times New Roman" w:cs="Times New Roman"/>
          <w:b/>
          <w:i/>
        </w:rPr>
        <w:t>2.1. Participants</w:t>
      </w:r>
    </w:p>
    <w:p w14:paraId="2636D4EC" w14:textId="60B9994E" w:rsidR="00A904B4" w:rsidRPr="005B4C56" w:rsidRDefault="00A904B4" w:rsidP="005B4C56">
      <w:pPr>
        <w:pBdr>
          <w:top w:val="nil"/>
          <w:left w:val="nil"/>
          <w:bottom w:val="nil"/>
          <w:right w:val="nil"/>
          <w:between w:val="nil"/>
        </w:pBdr>
        <w:spacing w:line="360" w:lineRule="auto"/>
        <w:ind w:left="-284" w:right="-330" w:firstLine="568"/>
        <w:jc w:val="both"/>
        <w:rPr>
          <w:rFonts w:ascii="Times New Roman" w:hAnsi="Times New Roman" w:cs="Times New Roman"/>
          <w:iCs/>
          <w:lang w:val="en-US"/>
        </w:rPr>
      </w:pPr>
      <w:r w:rsidRPr="00087551">
        <w:rPr>
          <w:rFonts w:ascii="Times New Roman" w:hAnsi="Times New Roman" w:cs="Times New Roman"/>
          <w:iCs/>
        </w:rPr>
        <w:t xml:space="preserve">We conducted an a-priori power analysis for a repeated-measure, within-factor ANOVA using G*Power (also implemented in </w:t>
      </w:r>
      <w:r w:rsidRPr="00087551">
        <w:rPr>
          <w:rFonts w:ascii="Times New Roman" w:hAnsi="Times New Roman" w:cs="Times New Roman"/>
          <w:iCs/>
        </w:rPr>
        <w:fldChar w:fldCharType="begin" w:fldLock="1"/>
      </w:r>
      <w:r w:rsidRPr="00087551">
        <w:rPr>
          <w:rFonts w:ascii="Times New Roman" w:hAnsi="Times New Roman" w:cs="Times New Roman"/>
          <w:iCs/>
        </w:rPr>
        <w:instrText>ADDIN paperpile_citation &lt;clusterId&gt;K295Y255U635R356&lt;/clusterId&gt;&lt;metadata&gt;&lt;citation&gt;&lt;id&gt;fb51aadb-8f7e-4ab7-b108-083db4fc4d6c&lt;/id&gt;&lt;/citation&gt;&lt;/metadata&gt;&lt;data&gt;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&lt;/data&gt; \* MERGEFORMAT</w:instrText>
      </w:r>
      <w:r w:rsidRPr="00087551">
        <w:rPr>
          <w:rFonts w:ascii="Times New Roman" w:hAnsi="Times New Roman" w:cs="Times New Roman"/>
          <w:iCs/>
        </w:rPr>
        <w:fldChar w:fldCharType="separate"/>
      </w:r>
      <w:r>
        <w:rPr>
          <w:rFonts w:ascii="Times New Roman" w:hAnsi="Times New Roman" w:cs="Times New Roman"/>
          <w:iCs/>
          <w:noProof/>
        </w:rPr>
        <w:t>(Gouraud et al., 2018)</w:t>
      </w:r>
      <w:r w:rsidRPr="00087551">
        <w:rPr>
          <w:rFonts w:ascii="Times New Roman" w:hAnsi="Times New Roman" w:cs="Times New Roman"/>
          <w:iCs/>
        </w:rPr>
        <w:fldChar w:fldCharType="end"/>
      </w:r>
      <w:r w:rsidRPr="00087551">
        <w:rPr>
          <w:rFonts w:ascii="Times New Roman" w:hAnsi="Times New Roman" w:cs="Times New Roman"/>
          <w:iCs/>
        </w:rPr>
        <w:t xml:space="preserve">. To reach the </w:t>
      </w:r>
      <w:r>
        <w:rPr>
          <w:rFonts w:ascii="Times New Roman" w:hAnsi="Times New Roman" w:cs="Times New Roman"/>
          <w:iCs/>
          <w:lang w:val="en-US"/>
        </w:rPr>
        <w:t>minimum acceptable</w:t>
      </w:r>
      <w:r w:rsidRPr="00087551">
        <w:rPr>
          <w:rFonts w:ascii="Times New Roman" w:hAnsi="Times New Roman" w:cs="Times New Roman"/>
          <w:iCs/>
        </w:rPr>
        <w:t xml:space="preserve"> power of 0.</w:t>
      </w:r>
      <w:r>
        <w:rPr>
          <w:rFonts w:ascii="Times New Roman" w:hAnsi="Times New Roman" w:cs="Times New Roman"/>
          <w:iCs/>
          <w:lang w:val="en-US"/>
        </w:rPr>
        <w:t>8</w:t>
      </w:r>
      <w:r w:rsidRPr="00087551">
        <w:rPr>
          <w:rFonts w:ascii="Times New Roman" w:hAnsi="Times New Roman" w:cs="Times New Roman"/>
          <w:iCs/>
        </w:rPr>
        <w:t xml:space="preserve"> and to detect a medium effect (f = 0.25), a </w:t>
      </w:r>
      <w:r>
        <w:rPr>
          <w:rFonts w:ascii="Times New Roman" w:hAnsi="Times New Roman" w:cs="Times New Roman"/>
          <w:iCs/>
          <w:lang w:val="en-US"/>
        </w:rPr>
        <w:t>sample of  21 participants would be required</w:t>
      </w:r>
      <w:r w:rsidRPr="00087551">
        <w:rPr>
          <w:rFonts w:ascii="Times New Roman" w:hAnsi="Times New Roman" w:cs="Times New Roman"/>
          <w:iCs/>
        </w:rPr>
        <w:t xml:space="preserve"> (N of measures = </w:t>
      </w:r>
      <w:r>
        <w:rPr>
          <w:rFonts w:ascii="Times New Roman" w:hAnsi="Times New Roman" w:cs="Times New Roman"/>
          <w:iCs/>
          <w:lang w:val="en-US"/>
        </w:rPr>
        <w:t>5</w:t>
      </w:r>
      <w:r w:rsidRPr="00087551">
        <w:rPr>
          <w:rFonts w:ascii="Times New Roman" w:hAnsi="Times New Roman" w:cs="Times New Roman"/>
          <w:iCs/>
        </w:rPr>
        <w:t xml:space="preserve">). However, due to feasibility concerns and time constraints, we </w:t>
      </w:r>
      <w:r>
        <w:rPr>
          <w:rFonts w:ascii="Times New Roman" w:hAnsi="Times New Roman" w:cs="Times New Roman"/>
          <w:iCs/>
          <w:lang w:val="en-US"/>
        </w:rPr>
        <w:t>ran the analyses on a subset of subjects.</w:t>
      </w:r>
      <w:r w:rsidR="005B4C56">
        <w:rPr>
          <w:rFonts w:ascii="Times New Roman" w:hAnsi="Times New Roman" w:cs="Times New Roman"/>
          <w:iCs/>
          <w:lang w:val="en-US"/>
        </w:rPr>
        <w:t xml:space="preserve"> We </w:t>
      </w:r>
      <w:r>
        <w:rPr>
          <w:rFonts w:ascii="Times New Roman" w:hAnsi="Times New Roman" w:cs="Times New Roman"/>
          <w:iCs/>
          <w:lang w:val="en-US"/>
        </w:rPr>
        <w:t xml:space="preserve">prioritized those subjects whose T1 MRI scans had already been acquired. </w:t>
      </w:r>
      <w:r w:rsidRPr="00087551">
        <w:rPr>
          <w:rFonts w:ascii="Times New Roman" w:hAnsi="Times New Roman" w:cs="Times New Roman"/>
          <w:iCs/>
        </w:rPr>
        <w:t xml:space="preserve">Our target population </w:t>
      </w:r>
      <w:r>
        <w:rPr>
          <w:rFonts w:ascii="Times New Roman" w:hAnsi="Times New Roman" w:cs="Times New Roman"/>
          <w:iCs/>
          <w:lang w:val="en-US"/>
        </w:rPr>
        <w:t>is</w:t>
      </w:r>
      <w:r w:rsidRPr="00087551">
        <w:rPr>
          <w:rFonts w:ascii="Times New Roman" w:hAnsi="Times New Roman" w:cs="Times New Roman"/>
          <w:iCs/>
        </w:rPr>
        <w:t xml:space="preserve"> in good health, </w:t>
      </w:r>
      <w:r w:rsidRPr="00087551">
        <w:rPr>
          <w:rFonts w:ascii="Times New Roman" w:hAnsi="Times New Roman" w:cs="Times New Roman"/>
        </w:rPr>
        <w:t>right-handed,</w:t>
      </w:r>
      <w:r w:rsidRPr="00087551">
        <w:rPr>
          <w:rFonts w:ascii="Times New Roman" w:hAnsi="Times New Roman" w:cs="Times New Roman"/>
          <w:iCs/>
        </w:rPr>
        <w:t xml:space="preserve"> aged between 18 and 65 years old,</w:t>
      </w:r>
      <w:r>
        <w:rPr>
          <w:rFonts w:ascii="Times New Roman" w:hAnsi="Times New Roman" w:cs="Times New Roman"/>
          <w:iCs/>
          <w:lang w:val="en-US"/>
        </w:rPr>
        <w:t xml:space="preserve"> </w:t>
      </w:r>
      <w:r w:rsidRPr="00F37ABE">
        <w:rPr>
          <w:rFonts w:ascii="Times New Roman" w:hAnsi="Times New Roman" w:cs="Times New Roman"/>
        </w:rPr>
        <w:t xml:space="preserve">fluent in written French or English and eligible according to MRI and TMS international safety guidelines. </w:t>
      </w:r>
    </w:p>
    <w:p w14:paraId="20932339" w14:textId="77777777" w:rsidR="00A904B4" w:rsidRPr="00F37ABE"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rPr>
      </w:pPr>
      <w:r w:rsidRPr="00F37ABE">
        <w:rPr>
          <w:rFonts w:ascii="Times New Roman" w:hAnsi="Times New Roman" w:cs="Times New Roman"/>
        </w:rPr>
        <w:t xml:space="preserve">However, we </w:t>
      </w:r>
      <w:r>
        <w:rPr>
          <w:rFonts w:ascii="Times New Roman" w:hAnsi="Times New Roman" w:cs="Times New Roman"/>
          <w:lang w:val="en-US"/>
        </w:rPr>
        <w:t xml:space="preserve">did </w:t>
      </w:r>
      <w:r w:rsidRPr="00F37ABE">
        <w:rPr>
          <w:rFonts w:ascii="Times New Roman" w:hAnsi="Times New Roman" w:cs="Times New Roman"/>
        </w:rPr>
        <w:t>not include people to whom at least one of the following pertains:</w:t>
      </w:r>
    </w:p>
    <w:p w14:paraId="47BB121B" w14:textId="77777777" w:rsidR="00A904B4" w:rsidRPr="00F37ABE" w:rsidRDefault="00A904B4" w:rsidP="00A904B4">
      <w:pPr>
        <w:pStyle w:val="BodyText"/>
        <w:numPr>
          <w:ilvl w:val="0"/>
          <w:numId w:val="3"/>
        </w:numPr>
        <w:ind w:left="284" w:right="-330" w:firstLine="0"/>
        <w:rPr>
          <w:rFonts w:ascii="Times New Roman" w:hAnsi="Times New Roman"/>
          <w:sz w:val="24"/>
        </w:rPr>
      </w:pPr>
      <w:r w:rsidRPr="00F37ABE">
        <w:rPr>
          <w:rFonts w:ascii="Times New Roman" w:hAnsi="Times New Roman"/>
          <w:sz w:val="24"/>
        </w:rPr>
        <w:t>currently participating in another study (&lt; 24 hours or 1 week for studies involving brain stimulation or any other intervention affecting brain excitability);</w:t>
      </w:r>
    </w:p>
    <w:p w14:paraId="6EB26BD3" w14:textId="77777777" w:rsidR="00A904B4" w:rsidRPr="00F37ABE" w:rsidRDefault="00A904B4" w:rsidP="00A904B4">
      <w:pPr>
        <w:pStyle w:val="BodyText"/>
        <w:numPr>
          <w:ilvl w:val="0"/>
          <w:numId w:val="3"/>
        </w:numPr>
        <w:ind w:left="284" w:right="-330" w:firstLine="0"/>
        <w:rPr>
          <w:rFonts w:ascii="Times New Roman" w:hAnsi="Times New Roman"/>
          <w:sz w:val="24"/>
        </w:rPr>
      </w:pPr>
      <w:r w:rsidRPr="00F37ABE">
        <w:rPr>
          <w:rFonts w:ascii="Times New Roman" w:hAnsi="Times New Roman"/>
          <w:sz w:val="24"/>
        </w:rPr>
        <w:t>presenting or having a history of a psychiatric or neurological disorder or evolutive disease that interferes with the study tests;</w:t>
      </w:r>
    </w:p>
    <w:p w14:paraId="4DDF6B92" w14:textId="77777777" w:rsidR="00A904B4" w:rsidRPr="00F37ABE" w:rsidRDefault="00A904B4" w:rsidP="00A904B4">
      <w:pPr>
        <w:pStyle w:val="BodyText"/>
        <w:numPr>
          <w:ilvl w:val="0"/>
          <w:numId w:val="3"/>
        </w:numPr>
        <w:ind w:left="-284" w:right="-330" w:firstLine="568"/>
        <w:rPr>
          <w:rFonts w:ascii="Times New Roman" w:hAnsi="Times New Roman"/>
          <w:sz w:val="24"/>
        </w:rPr>
      </w:pPr>
      <w:r w:rsidRPr="00F37ABE">
        <w:rPr>
          <w:rFonts w:ascii="Times New Roman" w:hAnsi="Times New Roman"/>
          <w:sz w:val="24"/>
        </w:rPr>
        <w:t>reported consumption of psychotropic substances (except nicotine and caffeine);</w:t>
      </w:r>
    </w:p>
    <w:p w14:paraId="0F2EABDD" w14:textId="77777777" w:rsidR="00A904B4" w:rsidRPr="00F37ABE" w:rsidRDefault="00A904B4" w:rsidP="00A904B4">
      <w:pPr>
        <w:pStyle w:val="BodyText"/>
        <w:numPr>
          <w:ilvl w:val="0"/>
          <w:numId w:val="3"/>
        </w:numPr>
        <w:ind w:left="284" w:right="-330" w:firstLine="0"/>
        <w:rPr>
          <w:rFonts w:ascii="Times New Roman" w:hAnsi="Times New Roman"/>
          <w:sz w:val="24"/>
        </w:rPr>
      </w:pPr>
      <w:r w:rsidRPr="00F37ABE">
        <w:rPr>
          <w:rFonts w:ascii="Times New Roman" w:hAnsi="Times New Roman"/>
          <w:sz w:val="24"/>
        </w:rPr>
        <w:t>taking central nervous medications (</w:t>
      </w:r>
      <w:proofErr w:type="gramStart"/>
      <w:r w:rsidRPr="00F37ABE">
        <w:rPr>
          <w:rFonts w:ascii="Times New Roman" w:hAnsi="Times New Roman"/>
          <w:sz w:val="24"/>
        </w:rPr>
        <w:t>e.g.</w:t>
      </w:r>
      <w:proofErr w:type="gramEnd"/>
      <w:r w:rsidRPr="00F37ABE">
        <w:rPr>
          <w:rFonts w:ascii="Times New Roman" w:hAnsi="Times New Roman"/>
          <w:sz w:val="24"/>
        </w:rPr>
        <w:t xml:space="preserve"> antidepressants, antiepileptic drugs) under benzodiazepines, anticonvulsants or neuroleptics treatment;</w:t>
      </w:r>
    </w:p>
    <w:p w14:paraId="0C83FF60" w14:textId="77777777" w:rsidR="00A904B4" w:rsidRPr="00F37ABE" w:rsidRDefault="00A904B4" w:rsidP="00A904B4">
      <w:pPr>
        <w:pStyle w:val="BodyText"/>
        <w:numPr>
          <w:ilvl w:val="0"/>
          <w:numId w:val="3"/>
        </w:numPr>
        <w:ind w:left="-284" w:right="-330" w:firstLine="568"/>
        <w:rPr>
          <w:rFonts w:ascii="Times New Roman" w:hAnsi="Times New Roman"/>
          <w:sz w:val="24"/>
        </w:rPr>
      </w:pPr>
      <w:r w:rsidRPr="00F37ABE">
        <w:rPr>
          <w:rFonts w:ascii="Times New Roman" w:hAnsi="Times New Roman"/>
          <w:sz w:val="24"/>
        </w:rPr>
        <w:t xml:space="preserve">pregnant, breastfeeding or </w:t>
      </w:r>
      <w:r w:rsidRPr="00F37ABE">
        <w:rPr>
          <w:rFonts w:ascii="Times New Roman" w:hAnsi="Times New Roman"/>
          <w:sz w:val="24"/>
          <w:lang w:val="en-US"/>
        </w:rPr>
        <w:t>has</w:t>
      </w:r>
      <w:r w:rsidRPr="00F37ABE">
        <w:rPr>
          <w:rFonts w:ascii="Times New Roman" w:hAnsi="Times New Roman"/>
          <w:sz w:val="24"/>
        </w:rPr>
        <w:t xml:space="preserve"> recently given birth</w:t>
      </w:r>
      <w:r w:rsidRPr="00F37ABE">
        <w:rPr>
          <w:rFonts w:ascii="Times New Roman" w:hAnsi="Times New Roman"/>
          <w:sz w:val="24"/>
          <w:lang w:val="en-US"/>
        </w:rPr>
        <w:t>;</w:t>
      </w:r>
    </w:p>
    <w:p w14:paraId="3EE8C14B" w14:textId="0C8753DF" w:rsidR="00A904B4" w:rsidRPr="00F37ABE" w:rsidRDefault="00A904B4" w:rsidP="00A904B4">
      <w:pPr>
        <w:pStyle w:val="BodyText"/>
        <w:numPr>
          <w:ilvl w:val="0"/>
          <w:numId w:val="3"/>
        </w:numPr>
        <w:ind w:left="284" w:right="-330" w:firstLine="0"/>
        <w:rPr>
          <w:rFonts w:ascii="Times New Roman" w:hAnsi="Times New Roman"/>
          <w:sz w:val="24"/>
        </w:rPr>
      </w:pPr>
      <w:r w:rsidRPr="00F37ABE">
        <w:rPr>
          <w:rFonts w:ascii="Times New Roman" w:hAnsi="Times New Roman"/>
          <w:sz w:val="24"/>
          <w:lang w:val="en-US"/>
        </w:rPr>
        <w:t>p</w:t>
      </w:r>
      <w:r w:rsidRPr="00F37ABE">
        <w:rPr>
          <w:rFonts w:ascii="Times New Roman" w:hAnsi="Times New Roman"/>
          <w:sz w:val="24"/>
        </w:rPr>
        <w:t>resenting a contra-indication to MR</w:t>
      </w:r>
      <w:r w:rsidR="00AF3B8E">
        <w:rPr>
          <w:rFonts w:ascii="Times New Roman" w:hAnsi="Times New Roman"/>
          <w:sz w:val="24"/>
        </w:rPr>
        <w:t>I.</w:t>
      </w:r>
    </w:p>
    <w:p w14:paraId="78C6C3B0" w14:textId="7C4E3869" w:rsidR="005B4C56" w:rsidRPr="00F37ABE" w:rsidRDefault="00A904B4" w:rsidP="005B4C56">
      <w:pPr>
        <w:pStyle w:val="BodyText"/>
        <w:ind w:left="0" w:right="-330"/>
        <w:rPr>
          <w:rFonts w:ascii="Times New Roman" w:hAnsi="Times New Roman"/>
          <w:sz w:val="24"/>
          <w:lang w:val="en-US"/>
        </w:rPr>
      </w:pPr>
      <w:r w:rsidRPr="00F37ABE">
        <w:rPr>
          <w:rFonts w:ascii="Times New Roman" w:hAnsi="Times New Roman"/>
          <w:sz w:val="24"/>
          <w:lang w:val="en-US"/>
        </w:rPr>
        <w:t>In addition, we exclude</w:t>
      </w:r>
      <w:r w:rsidR="005B4C56">
        <w:rPr>
          <w:rFonts w:ascii="Times New Roman" w:hAnsi="Times New Roman"/>
          <w:sz w:val="24"/>
          <w:lang w:val="en-US"/>
        </w:rPr>
        <w:t>d</w:t>
      </w:r>
      <w:r w:rsidRPr="00F37ABE">
        <w:rPr>
          <w:rFonts w:ascii="Times New Roman" w:hAnsi="Times New Roman"/>
          <w:sz w:val="24"/>
          <w:lang w:val="en-US"/>
        </w:rPr>
        <w:t xml:space="preserve"> people who ask to stop the experiment or fail to cooperate</w:t>
      </w:r>
      <w:r w:rsidRPr="00F37ABE">
        <w:rPr>
          <w:rFonts w:ascii="Times New Roman" w:hAnsi="Times New Roman"/>
          <w:sz w:val="24"/>
        </w:rPr>
        <w:t xml:space="preserve"> and/or comply with the procedures during the experiment</w:t>
      </w:r>
      <w:r w:rsidRPr="00F37ABE">
        <w:rPr>
          <w:rFonts w:ascii="Times New Roman" w:hAnsi="Times New Roman"/>
          <w:sz w:val="24"/>
          <w:lang w:val="en-US"/>
        </w:rPr>
        <w:t xml:space="preserve">. </w:t>
      </w:r>
    </w:p>
    <w:p w14:paraId="3988A29F" w14:textId="77777777" w:rsidR="005B4C56" w:rsidRDefault="00A904B4" w:rsidP="005B4C56">
      <w:pPr>
        <w:pBdr>
          <w:top w:val="nil"/>
          <w:left w:val="nil"/>
          <w:bottom w:val="nil"/>
          <w:right w:val="nil"/>
          <w:between w:val="nil"/>
        </w:pBdr>
        <w:spacing w:before="200" w:after="200" w:line="360" w:lineRule="auto"/>
        <w:ind w:left="-284" w:right="-330" w:firstLine="568"/>
        <w:jc w:val="both"/>
        <w:rPr>
          <w:rFonts w:ascii="Times New Roman" w:hAnsi="Times New Roman" w:cs="Times New Roman"/>
          <w:b/>
          <w:i/>
        </w:rPr>
      </w:pPr>
      <w:r w:rsidRPr="00087551">
        <w:rPr>
          <w:rFonts w:ascii="Times New Roman" w:hAnsi="Times New Roman" w:cs="Times New Roman"/>
          <w:b/>
          <w:i/>
        </w:rPr>
        <w:t>2.2. Behavioral Task</w:t>
      </w:r>
    </w:p>
    <w:p w14:paraId="25C01B4B" w14:textId="4E93ABE1" w:rsidR="00A904B4" w:rsidRPr="005B4C56" w:rsidRDefault="00A904B4" w:rsidP="005B4C56">
      <w:pPr>
        <w:pBdr>
          <w:top w:val="nil"/>
          <w:left w:val="nil"/>
          <w:bottom w:val="nil"/>
          <w:right w:val="nil"/>
          <w:between w:val="nil"/>
        </w:pBdr>
        <w:spacing w:line="360" w:lineRule="auto"/>
        <w:ind w:left="-284" w:right="-329" w:firstLine="567"/>
        <w:jc w:val="both"/>
        <w:rPr>
          <w:rFonts w:ascii="Times New Roman" w:hAnsi="Times New Roman" w:cs="Times New Roman"/>
          <w:b/>
          <w:i/>
        </w:rPr>
      </w:pPr>
      <w:r w:rsidRPr="00087551">
        <w:rPr>
          <w:rFonts w:ascii="Times New Roman" w:hAnsi="Times New Roman" w:cs="Times New Roman"/>
          <w:bCs/>
          <w:iCs/>
        </w:rPr>
        <w:lastRenderedPageBreak/>
        <w:t xml:space="preserve">This study involves a novel task – the </w:t>
      </w:r>
      <w:r w:rsidRPr="00087551">
        <w:rPr>
          <w:rFonts w:ascii="Times New Roman" w:hAnsi="Times New Roman" w:cs="Times New Roman"/>
          <w:lang w:val="en-GB"/>
        </w:rPr>
        <w:t xml:space="preserve">Finger-Tapping Random Sequence Generation Task (FT-RSGT: </w:t>
      </w:r>
      <w:r w:rsidRPr="00087551">
        <w:rPr>
          <w:rFonts w:ascii="Times New Roman" w:hAnsi="Times New Roman" w:cs="Times New Roman"/>
          <w:lang w:val="en-GB"/>
        </w:rPr>
        <w:fldChar w:fldCharType="begin" w:fldLock="1"/>
      </w:r>
      <w:r w:rsidRPr="00087551">
        <w:rPr>
          <w:rFonts w:ascii="Times New Roman" w:hAnsi="Times New Roman" w:cs="Times New Roman"/>
          <w:lang w:val="en-GB"/>
        </w:rPr>
        <w:instrText>ADDIN paperpile_citation &lt;clusterId&gt;B532P618E398I993&lt;/clusterId&gt;&lt;metadata&gt;&lt;citation&gt;&lt;id&gt;ccdfee55-9ae3-4db0-af9f-dd31eb857c72&lt;/id&gt;&lt;/citation&gt;&lt;/metadata&gt;&lt;data&gt;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&lt;/data&gt; \* MERGEFORMAT</w:instrText>
      </w:r>
      <w:r w:rsidRPr="00087551">
        <w:rPr>
          <w:rFonts w:ascii="Times New Roman" w:hAnsi="Times New Roman" w:cs="Times New Roman"/>
          <w:lang w:val="en-GB"/>
        </w:rPr>
        <w:fldChar w:fldCharType="separate"/>
      </w:r>
      <w:r>
        <w:rPr>
          <w:rFonts w:ascii="Times New Roman" w:hAnsi="Times New Roman" w:cs="Times New Roman"/>
          <w:noProof/>
          <w:lang w:val="en-GB"/>
        </w:rPr>
        <w:t>(Boayue et al., 2021)</w:t>
      </w:r>
      <w:r w:rsidRPr="00087551">
        <w:rPr>
          <w:rFonts w:ascii="Times New Roman" w:hAnsi="Times New Roman" w:cs="Times New Roman"/>
          <w:lang w:val="en-GB"/>
        </w:rPr>
        <w:fldChar w:fldCharType="end"/>
      </w:r>
      <w:r w:rsidRPr="00087551">
        <w:rPr>
          <w:rFonts w:ascii="Times New Roman" w:hAnsi="Times New Roman" w:cs="Times New Roman"/>
          <w:lang w:val="en-GB"/>
        </w:rPr>
        <w:t xml:space="preserve">. FT-RSGT is a combination of a modified version of the random generation task </w:t>
      </w:r>
      <w:r w:rsidRPr="00087551">
        <w:rPr>
          <w:rFonts w:ascii="Times New Roman" w:hAnsi="Times New Roman" w:cs="Times New Roman"/>
          <w:lang w:val="en-GB"/>
        </w:rPr>
        <w:fldChar w:fldCharType="begin" w:fldLock="1"/>
      </w:r>
      <w:r w:rsidRPr="00087551">
        <w:rPr>
          <w:rFonts w:ascii="Times New Roman" w:hAnsi="Times New Roman" w:cs="Times New Roman"/>
          <w:lang w:val="en-GB"/>
        </w:rPr>
        <w:instrText>ADDIN paperpile_citation &lt;clusterId&gt;A887O847K538H958&lt;/clusterId&gt;&lt;metadata&gt;&lt;citation&gt;&lt;id&gt;4fb0c24b-979d-4245-9f16-ec9112bc65e1&lt;/id&gt;&lt;/citation&gt;&lt;citation&gt;&lt;id&gt;c5c6092c-22d2-4742-b108-65e115e87b6a&lt;/id&gt;&lt;/citation&gt;&lt;/metadata&gt;&lt;data&gt;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&lt;/data&gt; \* MERGEFORMAT</w:instrText>
      </w:r>
      <w:r w:rsidRPr="00087551">
        <w:rPr>
          <w:rFonts w:ascii="Times New Roman" w:hAnsi="Times New Roman" w:cs="Times New Roman"/>
          <w:lang w:val="en-GB"/>
        </w:rPr>
        <w:fldChar w:fldCharType="separate"/>
      </w:r>
      <w:r w:rsidRPr="00087551">
        <w:rPr>
          <w:rFonts w:ascii="Times New Roman" w:hAnsi="Times New Roman" w:cs="Times New Roman"/>
          <w:noProof/>
          <w:lang w:val="en-GB"/>
        </w:rPr>
        <w:t>(Baddeley et al., 1998; Towse, 1998)</w:t>
      </w:r>
      <w:r w:rsidRPr="00087551">
        <w:rPr>
          <w:rFonts w:ascii="Times New Roman" w:hAnsi="Times New Roman" w:cs="Times New Roman"/>
          <w:lang w:val="en-GB"/>
        </w:rPr>
        <w:fldChar w:fldCharType="end"/>
      </w:r>
      <w:r w:rsidRPr="00087551">
        <w:rPr>
          <w:rFonts w:ascii="Times New Roman" w:hAnsi="Times New Roman" w:cs="Times New Roman"/>
          <w:lang w:val="en-GB"/>
        </w:rPr>
        <w:t xml:space="preserve"> and a finger-tapping task </w:t>
      </w:r>
      <w:r w:rsidRPr="00087551">
        <w:rPr>
          <w:rFonts w:ascii="Times New Roman" w:hAnsi="Times New Roman" w:cs="Times New Roman"/>
          <w:lang w:val="en-GB"/>
        </w:rPr>
        <w:fldChar w:fldCharType="begin" w:fldLock="1"/>
      </w:r>
      <w:r w:rsidRPr="00087551">
        <w:rPr>
          <w:rFonts w:ascii="Times New Roman" w:hAnsi="Times New Roman" w:cs="Times New Roman"/>
          <w:lang w:val="en-GB"/>
        </w:rPr>
        <w:instrText>ADDIN paperpile_citation &lt;clusterId&gt;G379T436P149U763&lt;/clusterId&gt;&lt;metadata&gt;&lt;citation&gt;&lt;id&gt;3bcb5b75-e57d-4cc0-a658-c187f7574271&lt;/id&gt;&lt;/citation&gt;&lt;citation&gt;&lt;id&gt;22a3a4e3-3a38-473e-8461-e2b079629d84&lt;/id&gt;&lt;/citation&gt;&lt;/metadata&gt;&lt;data&gt;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&lt;/data&gt; \* MERGEFORMAT</w:instrText>
      </w:r>
      <w:r w:rsidRPr="00087551">
        <w:rPr>
          <w:rFonts w:ascii="Times New Roman" w:hAnsi="Times New Roman" w:cs="Times New Roman"/>
          <w:lang w:val="en-GB"/>
        </w:rPr>
        <w:fldChar w:fldCharType="separate"/>
      </w:r>
      <w:r w:rsidRPr="00087551">
        <w:rPr>
          <w:rFonts w:ascii="Times New Roman" w:hAnsi="Times New Roman" w:cs="Times New Roman"/>
          <w:noProof/>
          <w:lang w:val="en-GB"/>
        </w:rPr>
        <w:t>(Kucyi et al., 2016; Seli et al., 2013)</w:t>
      </w:r>
      <w:r w:rsidRPr="00087551">
        <w:rPr>
          <w:rFonts w:ascii="Times New Roman" w:hAnsi="Times New Roman" w:cs="Times New Roman"/>
          <w:lang w:val="en-GB"/>
        </w:rPr>
        <w:fldChar w:fldCharType="end"/>
      </w:r>
      <w:r w:rsidRPr="00087551">
        <w:rPr>
          <w:rFonts w:ascii="Times New Roman" w:hAnsi="Times New Roman" w:cs="Times New Roman"/>
          <w:lang w:val="en-GB"/>
        </w:rPr>
        <w:t xml:space="preserve">. This task consists </w:t>
      </w:r>
      <w:r>
        <w:rPr>
          <w:rFonts w:ascii="Times New Roman" w:hAnsi="Times New Roman" w:cs="Times New Roman"/>
          <w:lang w:val="en-GB"/>
        </w:rPr>
        <w:t xml:space="preserve">of two sub-tasks: </w:t>
      </w:r>
      <w:proofErr w:type="spellStart"/>
      <w:r>
        <w:rPr>
          <w:rFonts w:ascii="Times New Roman" w:hAnsi="Times New Roman" w:cs="Times New Roman"/>
          <w:lang w:val="en-GB"/>
        </w:rPr>
        <w:t>i</w:t>
      </w:r>
      <w:proofErr w:type="spellEnd"/>
      <w:r>
        <w:rPr>
          <w:rFonts w:ascii="Times New Roman" w:hAnsi="Times New Roman" w:cs="Times New Roman"/>
          <w:lang w:val="en-GB"/>
        </w:rPr>
        <w:t>.</w:t>
      </w:r>
      <w:r w:rsidRPr="00087551">
        <w:rPr>
          <w:rFonts w:ascii="Times New Roman" w:hAnsi="Times New Roman" w:cs="Times New Roman"/>
          <w:lang w:val="en-GB"/>
        </w:rPr>
        <w:t xml:space="preserve"> rhythmic finger-tapping in response to an ongoing metronome and</w:t>
      </w:r>
      <w:r>
        <w:rPr>
          <w:rFonts w:ascii="Times New Roman" w:hAnsi="Times New Roman" w:cs="Times New Roman"/>
          <w:lang w:val="en-GB"/>
        </w:rPr>
        <w:t xml:space="preserve"> ii.</w:t>
      </w:r>
      <w:r w:rsidRPr="00087551">
        <w:rPr>
          <w:rFonts w:ascii="Times New Roman" w:hAnsi="Times New Roman" w:cs="Times New Roman"/>
          <w:lang w:val="en-GB"/>
        </w:rPr>
        <w:t xml:space="preserve"> the generation of </w:t>
      </w:r>
      <w:r>
        <w:rPr>
          <w:rFonts w:ascii="Times New Roman" w:hAnsi="Times New Roman" w:cs="Times New Roman"/>
          <w:lang w:val="en-GB"/>
        </w:rPr>
        <w:t>irregular</w:t>
      </w:r>
      <w:r w:rsidRPr="00087551">
        <w:rPr>
          <w:rFonts w:ascii="Times New Roman" w:hAnsi="Times New Roman" w:cs="Times New Roman"/>
          <w:lang w:val="en-GB"/>
        </w:rPr>
        <w:t xml:space="preserve"> sequences by pressing</w:t>
      </w:r>
      <w:r>
        <w:rPr>
          <w:rFonts w:ascii="Times New Roman" w:hAnsi="Times New Roman" w:cs="Times New Roman"/>
          <w:lang w:val="en-GB"/>
        </w:rPr>
        <w:t xml:space="preserve"> one of</w:t>
      </w:r>
      <w:r w:rsidRPr="00087551">
        <w:rPr>
          <w:rFonts w:ascii="Times New Roman" w:hAnsi="Times New Roman" w:cs="Times New Roman"/>
          <w:lang w:val="en-GB"/>
        </w:rPr>
        <w:t xml:space="preserve"> the two available response</w:t>
      </w:r>
      <w:r>
        <w:rPr>
          <w:rFonts w:ascii="Times New Roman" w:hAnsi="Times New Roman" w:cs="Times New Roman"/>
          <w:lang w:val="en-GB"/>
        </w:rPr>
        <w:t xml:space="preserve">-buttons (“S”, left key and “L”, right key). </w:t>
      </w:r>
      <w:r w:rsidR="005B4C56">
        <w:rPr>
          <w:rFonts w:ascii="Times New Roman" w:hAnsi="Times New Roman" w:cs="Times New Roman"/>
          <w:lang w:val="en-GB"/>
        </w:rPr>
        <w:t>Subjects</w:t>
      </w:r>
      <w:r>
        <w:rPr>
          <w:rFonts w:ascii="Times New Roman" w:hAnsi="Times New Roman" w:cs="Times New Roman"/>
          <w:lang w:val="en-GB"/>
        </w:rPr>
        <w:t xml:space="preserve"> w</w:t>
      </w:r>
      <w:r w:rsidR="005B4C56">
        <w:rPr>
          <w:rFonts w:ascii="Times New Roman" w:hAnsi="Times New Roman" w:cs="Times New Roman"/>
          <w:lang w:val="en-GB"/>
        </w:rPr>
        <w:t>ere</w:t>
      </w:r>
      <w:r>
        <w:rPr>
          <w:rFonts w:ascii="Times New Roman" w:hAnsi="Times New Roman" w:cs="Times New Roman"/>
          <w:lang w:val="en-GB"/>
        </w:rPr>
        <w:t xml:space="preserve"> instructed </w:t>
      </w:r>
      <w:r w:rsidR="005B4C56">
        <w:rPr>
          <w:rFonts w:ascii="Times New Roman" w:hAnsi="Times New Roman" w:cs="Times New Roman"/>
          <w:lang w:val="en-GB"/>
        </w:rPr>
        <w:t xml:space="preserve">to </w:t>
      </w:r>
      <w:r>
        <w:rPr>
          <w:rFonts w:ascii="Times New Roman" w:hAnsi="Times New Roman" w:cs="Times New Roman"/>
          <w:lang w:val="en-GB"/>
        </w:rPr>
        <w:t xml:space="preserve">emulate the rhythm of the metronome as accurately as possible with their finger taps and, simultaneously, to try and render every button press as unpredictable for the external observer as possible. </w:t>
      </w:r>
      <w:r w:rsidRPr="00087551">
        <w:rPr>
          <w:rFonts w:ascii="Times New Roman" w:hAnsi="Times New Roman" w:cs="Times New Roman"/>
          <w:lang w:val="en-GB"/>
        </w:rPr>
        <w:t xml:space="preserve">To ensure that the participants understand the task, we </w:t>
      </w:r>
      <w:r>
        <w:rPr>
          <w:rFonts w:ascii="Times New Roman" w:hAnsi="Times New Roman" w:cs="Times New Roman"/>
          <w:lang w:val="en-GB"/>
        </w:rPr>
        <w:t>provided ample examples of how an irregular sequence would compare to a regular sequence (</w:t>
      </w:r>
      <w:proofErr w:type="gramStart"/>
      <w:r>
        <w:rPr>
          <w:rFonts w:ascii="Times New Roman" w:hAnsi="Times New Roman" w:cs="Times New Roman"/>
          <w:lang w:val="en-GB"/>
        </w:rPr>
        <w:t>e.g.</w:t>
      </w:r>
      <w:proofErr w:type="gramEnd"/>
      <w:r>
        <w:rPr>
          <w:rFonts w:ascii="Times New Roman" w:hAnsi="Times New Roman" w:cs="Times New Roman"/>
          <w:lang w:val="en-GB"/>
        </w:rPr>
        <w:t xml:space="preserve"> “right-left-right-left” is more regular than “right-right-left-right”) and emphasized that each press must be difficult to predict for an external party. The subjects also underwent a training upon which they were asked to retrospectively assess the </w:t>
      </w:r>
      <w:r w:rsidR="005B4C56">
        <w:rPr>
          <w:rFonts w:ascii="Times New Roman" w:hAnsi="Times New Roman" w:cs="Times New Roman"/>
          <w:lang w:val="en-GB"/>
        </w:rPr>
        <w:t>tapping</w:t>
      </w:r>
      <w:r>
        <w:rPr>
          <w:rFonts w:ascii="Times New Roman" w:hAnsi="Times New Roman" w:cs="Times New Roman"/>
          <w:lang w:val="en-GB"/>
        </w:rPr>
        <w:t xml:space="preserve"> sequences they had produced and to provide examples thereof.</w:t>
      </w:r>
    </w:p>
    <w:p w14:paraId="55E3D1B4" w14:textId="77777777" w:rsidR="00A904B4" w:rsidRPr="00087551"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lang w:val="en-GB"/>
        </w:rPr>
      </w:pPr>
      <w:commentRangeStart w:id="2"/>
      <w:r w:rsidRPr="00087551">
        <w:rPr>
          <w:rFonts w:ascii="Times New Roman" w:hAnsi="Times New Roman" w:cs="Times New Roman"/>
          <w:lang w:val="en-GB"/>
        </w:rPr>
        <w:t xml:space="preserve">Given that the generation of </w:t>
      </w:r>
      <w:r>
        <w:rPr>
          <w:rFonts w:ascii="Times New Roman" w:hAnsi="Times New Roman" w:cs="Times New Roman"/>
          <w:lang w:val="en-GB"/>
        </w:rPr>
        <w:t>irregular</w:t>
      </w:r>
      <w:r w:rsidRPr="00087551">
        <w:rPr>
          <w:rFonts w:ascii="Times New Roman" w:hAnsi="Times New Roman" w:cs="Times New Roman"/>
          <w:lang w:val="en-GB"/>
        </w:rPr>
        <w:t xml:space="preserve"> sequences</w:t>
      </w:r>
      <w:r>
        <w:rPr>
          <w:rFonts w:ascii="Times New Roman" w:hAnsi="Times New Roman" w:cs="Times New Roman"/>
          <w:lang w:val="en-GB"/>
        </w:rPr>
        <w:t xml:space="preserve"> </w:t>
      </w:r>
      <w:r w:rsidRPr="00087551">
        <w:rPr>
          <w:rFonts w:ascii="Times New Roman" w:hAnsi="Times New Roman" w:cs="Times New Roman"/>
          <w:lang w:val="en-GB"/>
        </w:rPr>
        <w:t>draws heavily on executive resources</w:t>
      </w:r>
      <w:commentRangeEnd w:id="2"/>
      <w:r>
        <w:rPr>
          <w:rStyle w:val="CommentReference"/>
          <w:rFonts w:ascii="Arial" w:eastAsia="Arial" w:hAnsi="Arial" w:cs="Arial"/>
          <w:lang w:val="en" w:eastAsia="en-GB"/>
        </w:rPr>
        <w:commentReference w:id="2"/>
      </w:r>
      <w:r w:rsidRPr="00087551">
        <w:rPr>
          <w:rFonts w:ascii="Times New Roman" w:hAnsi="Times New Roman" w:cs="Times New Roman"/>
          <w:lang w:val="en-GB"/>
        </w:rPr>
        <w:t>, the randomness of the generated sequence is related to their deployment. This has been confirmed by the finding that sequences generated during MW are typically less random (</w:t>
      </w:r>
      <w:proofErr w:type="spellStart"/>
      <w:r w:rsidRPr="00087551">
        <w:rPr>
          <w:rFonts w:ascii="Times New Roman" w:hAnsi="Times New Roman" w:cs="Times New Roman"/>
          <w:lang w:val="en-GB"/>
        </w:rPr>
        <w:t>Boayue</w:t>
      </w:r>
      <w:proofErr w:type="spellEnd"/>
      <w:r w:rsidRPr="00087551">
        <w:rPr>
          <w:rFonts w:ascii="Times New Roman" w:hAnsi="Times New Roman" w:cs="Times New Roman"/>
          <w:lang w:val="en-GB"/>
        </w:rPr>
        <w:t xml:space="preserve"> et al., 2020; Teasdale et al., 1995). In addition, the </w:t>
      </w:r>
      <w:proofErr w:type="spellStart"/>
      <w:r w:rsidRPr="00087551">
        <w:rPr>
          <w:rFonts w:ascii="Times New Roman" w:hAnsi="Times New Roman" w:cs="Times New Roman"/>
          <w:lang w:val="en-GB"/>
        </w:rPr>
        <w:t>behavioral</w:t>
      </w:r>
      <w:proofErr w:type="spellEnd"/>
      <w:r w:rsidRPr="00087551">
        <w:rPr>
          <w:rFonts w:ascii="Times New Roman" w:hAnsi="Times New Roman" w:cs="Times New Roman"/>
          <w:lang w:val="en-GB"/>
        </w:rPr>
        <w:t xml:space="preserve"> variability as measured by deviation of the taps from the on-going metronome in the finger-tapping studies have been shown to be an indicator of MW </w:t>
      </w:r>
      <w:r w:rsidRPr="00087551">
        <w:rPr>
          <w:rFonts w:ascii="Times New Roman" w:hAnsi="Times New Roman" w:cs="Times New Roman"/>
          <w:lang w:val="en-GB"/>
        </w:rPr>
        <w:fldChar w:fldCharType="begin" w:fldLock="1"/>
      </w:r>
      <w:r w:rsidRPr="00087551">
        <w:rPr>
          <w:rFonts w:ascii="Times New Roman" w:hAnsi="Times New Roman" w:cs="Times New Roman"/>
          <w:lang w:val="en-GB"/>
        </w:rPr>
        <w:instrText>ADDIN paperpile_citation &lt;clusterId&gt;W713D161Z451W174&lt;/clusterId&gt;&lt;metadata&gt;&lt;citation&gt;&lt;id&gt;3bcb5b75-e57d-4cc0-a658-c187f7574271&lt;/id&gt;&lt;/citation&gt;&lt;citation&gt;&lt;id&gt;22a3a4e3-3a38-473e-8461-e2b079629d84&lt;/id&gt;&lt;/citation&gt;&lt;/metadata&gt;&lt;data&gt;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&lt;/data&gt; \* MERGEFORMAT</w:instrText>
      </w:r>
      <w:r w:rsidRPr="00087551">
        <w:rPr>
          <w:rFonts w:ascii="Times New Roman" w:hAnsi="Times New Roman" w:cs="Times New Roman"/>
          <w:lang w:val="en-GB"/>
        </w:rPr>
        <w:fldChar w:fldCharType="separate"/>
      </w:r>
      <w:r w:rsidRPr="00087551">
        <w:rPr>
          <w:rFonts w:ascii="Times New Roman" w:hAnsi="Times New Roman" w:cs="Times New Roman"/>
          <w:noProof/>
          <w:lang w:val="en-GB"/>
        </w:rPr>
        <w:t>(Kucyi et al., 2016; Seli et al., 2013)</w:t>
      </w:r>
      <w:r w:rsidRPr="00087551">
        <w:rPr>
          <w:rFonts w:ascii="Times New Roman" w:hAnsi="Times New Roman" w:cs="Times New Roman"/>
          <w:lang w:val="en-GB"/>
        </w:rPr>
        <w:fldChar w:fldCharType="end"/>
      </w:r>
      <w:r w:rsidRPr="00087551">
        <w:rPr>
          <w:rFonts w:ascii="Times New Roman" w:hAnsi="Times New Roman" w:cs="Times New Roman"/>
          <w:lang w:val="en-GB"/>
        </w:rPr>
        <w:t>.</w:t>
      </w:r>
    </w:p>
    <w:p w14:paraId="1FF0CED8" w14:textId="77777777" w:rsidR="00A904B4" w:rsidRPr="00087551"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b/>
          <w:bCs/>
          <w:i/>
          <w:iCs/>
        </w:rPr>
      </w:pPr>
      <w:r w:rsidRPr="00087551">
        <w:rPr>
          <w:rFonts w:ascii="Times New Roman" w:hAnsi="Times New Roman" w:cs="Times New Roman"/>
          <w:b/>
          <w:bCs/>
          <w:i/>
          <w:iCs/>
          <w:lang w:val="en-GB"/>
        </w:rPr>
        <w:t>2.3. Experimental Procedure</w:t>
      </w:r>
    </w:p>
    <w:p w14:paraId="743BEFE2" w14:textId="77777777" w:rsidR="00A904B4"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iCs/>
          <w:lang w:val="en-GB"/>
        </w:rPr>
      </w:pPr>
      <w:r w:rsidRPr="00087551">
        <w:rPr>
          <w:rFonts w:ascii="Times New Roman" w:hAnsi="Times New Roman" w:cs="Times New Roman"/>
          <w:iCs/>
          <w:lang w:val="en-GB"/>
        </w:rPr>
        <w:t xml:space="preserve">Participants </w:t>
      </w:r>
      <w:r>
        <w:rPr>
          <w:rFonts w:ascii="Times New Roman" w:hAnsi="Times New Roman" w:cs="Times New Roman"/>
          <w:iCs/>
          <w:lang w:val="en-GB"/>
        </w:rPr>
        <w:t>were</w:t>
      </w:r>
      <w:r w:rsidRPr="00087551">
        <w:rPr>
          <w:rFonts w:ascii="Times New Roman" w:hAnsi="Times New Roman" w:cs="Times New Roman"/>
          <w:iCs/>
          <w:lang w:val="en-GB"/>
        </w:rPr>
        <w:t xml:space="preserve"> seated in a comfortable chair, with their head resting on a chinrest at a distance of 57 cm from the screen. The task script </w:t>
      </w:r>
      <w:r>
        <w:rPr>
          <w:rFonts w:ascii="Times New Roman" w:hAnsi="Times New Roman" w:cs="Times New Roman"/>
          <w:iCs/>
          <w:lang w:val="en-GB"/>
        </w:rPr>
        <w:t>ran</w:t>
      </w:r>
      <w:r w:rsidRPr="00087551">
        <w:rPr>
          <w:rFonts w:ascii="Times New Roman" w:hAnsi="Times New Roman" w:cs="Times New Roman"/>
          <w:iCs/>
          <w:lang w:val="en-GB"/>
        </w:rPr>
        <w:t xml:space="preserve"> on </w:t>
      </w:r>
      <w:proofErr w:type="spellStart"/>
      <w:r w:rsidRPr="00087551">
        <w:rPr>
          <w:rFonts w:ascii="Times New Roman" w:hAnsi="Times New Roman" w:cs="Times New Roman"/>
          <w:iCs/>
          <w:lang w:val="en-GB"/>
        </w:rPr>
        <w:t>PsychoPy</w:t>
      </w:r>
      <w:proofErr w:type="spellEnd"/>
      <w:r w:rsidRPr="00087551">
        <w:rPr>
          <w:rFonts w:ascii="Times New Roman" w:hAnsi="Times New Roman" w:cs="Times New Roman"/>
          <w:iCs/>
          <w:lang w:val="en-GB"/>
        </w:rPr>
        <w:t xml:space="preserve">. The same script </w:t>
      </w:r>
      <w:r>
        <w:rPr>
          <w:rFonts w:ascii="Times New Roman" w:hAnsi="Times New Roman" w:cs="Times New Roman"/>
          <w:iCs/>
          <w:lang w:val="en-GB"/>
        </w:rPr>
        <w:t>was</w:t>
      </w:r>
      <w:r w:rsidRPr="00087551">
        <w:rPr>
          <w:rFonts w:ascii="Times New Roman" w:hAnsi="Times New Roman" w:cs="Times New Roman"/>
          <w:iCs/>
          <w:lang w:val="en-GB"/>
        </w:rPr>
        <w:t xml:space="preserve"> used to trigger TMS pulses. The task </w:t>
      </w:r>
      <w:r>
        <w:rPr>
          <w:rFonts w:ascii="Times New Roman" w:hAnsi="Times New Roman" w:cs="Times New Roman"/>
          <w:iCs/>
          <w:lang w:val="en-GB"/>
        </w:rPr>
        <w:t>began</w:t>
      </w:r>
      <w:r w:rsidRPr="00087551">
        <w:rPr>
          <w:rFonts w:ascii="Times New Roman" w:hAnsi="Times New Roman" w:cs="Times New Roman"/>
          <w:iCs/>
          <w:lang w:val="en-GB"/>
        </w:rPr>
        <w:t xml:space="preserve"> with instructions during which participants </w:t>
      </w:r>
      <w:r>
        <w:rPr>
          <w:rFonts w:ascii="Times New Roman" w:hAnsi="Times New Roman" w:cs="Times New Roman"/>
          <w:iCs/>
          <w:lang w:val="en-GB"/>
        </w:rPr>
        <w:t>were</w:t>
      </w:r>
      <w:r w:rsidRPr="00087551">
        <w:rPr>
          <w:rFonts w:ascii="Times New Roman" w:hAnsi="Times New Roman" w:cs="Times New Roman"/>
          <w:iCs/>
          <w:lang w:val="en-GB"/>
        </w:rPr>
        <w:t xml:space="preserve"> encouraged to ask questions if anything </w:t>
      </w:r>
      <w:r>
        <w:rPr>
          <w:rFonts w:ascii="Times New Roman" w:hAnsi="Times New Roman" w:cs="Times New Roman"/>
          <w:iCs/>
          <w:lang w:val="en-GB"/>
        </w:rPr>
        <w:t>was</w:t>
      </w:r>
      <w:r w:rsidRPr="00087551">
        <w:rPr>
          <w:rFonts w:ascii="Times New Roman" w:hAnsi="Times New Roman" w:cs="Times New Roman"/>
          <w:iCs/>
          <w:lang w:val="en-GB"/>
        </w:rPr>
        <w:t xml:space="preserve"> unclear. Participants w</w:t>
      </w:r>
      <w:r>
        <w:rPr>
          <w:rFonts w:ascii="Times New Roman" w:hAnsi="Times New Roman" w:cs="Times New Roman"/>
          <w:iCs/>
          <w:lang w:val="en-GB"/>
        </w:rPr>
        <w:t>ere</w:t>
      </w:r>
      <w:r w:rsidRPr="00087551">
        <w:rPr>
          <w:rFonts w:ascii="Times New Roman" w:hAnsi="Times New Roman" w:cs="Times New Roman"/>
          <w:iCs/>
          <w:lang w:val="en-GB"/>
        </w:rPr>
        <w:t xml:space="preserve"> </w:t>
      </w:r>
      <w:r>
        <w:rPr>
          <w:rFonts w:ascii="Times New Roman" w:hAnsi="Times New Roman" w:cs="Times New Roman"/>
          <w:iCs/>
          <w:lang w:val="en-GB"/>
        </w:rPr>
        <w:t>instructed</w:t>
      </w:r>
      <w:r w:rsidRPr="00087551">
        <w:rPr>
          <w:rFonts w:ascii="Times New Roman" w:hAnsi="Times New Roman" w:cs="Times New Roman"/>
          <w:iCs/>
          <w:lang w:val="en-GB"/>
        </w:rPr>
        <w:t xml:space="preserve"> to place </w:t>
      </w:r>
      <w:r>
        <w:rPr>
          <w:rFonts w:ascii="Times New Roman" w:hAnsi="Times New Roman" w:cs="Times New Roman"/>
          <w:iCs/>
          <w:lang w:val="en-GB"/>
        </w:rPr>
        <w:t>their index fingers</w:t>
      </w:r>
      <w:r w:rsidRPr="00087551">
        <w:rPr>
          <w:rFonts w:ascii="Times New Roman" w:hAnsi="Times New Roman" w:cs="Times New Roman"/>
          <w:iCs/>
          <w:lang w:val="en-GB"/>
        </w:rPr>
        <w:t xml:space="preserve"> on two keyboard keys (</w:t>
      </w:r>
      <w:r>
        <w:rPr>
          <w:rFonts w:ascii="Times New Roman" w:hAnsi="Times New Roman" w:cs="Times New Roman"/>
          <w:iCs/>
          <w:lang w:val="en-GB"/>
        </w:rPr>
        <w:t>“</w:t>
      </w:r>
      <w:r w:rsidRPr="00087551">
        <w:rPr>
          <w:rFonts w:ascii="Times New Roman" w:hAnsi="Times New Roman" w:cs="Times New Roman"/>
          <w:iCs/>
          <w:lang w:val="en-GB"/>
        </w:rPr>
        <w:t>S</w:t>
      </w:r>
      <w:r>
        <w:rPr>
          <w:rFonts w:ascii="Times New Roman" w:hAnsi="Times New Roman" w:cs="Times New Roman"/>
          <w:iCs/>
          <w:lang w:val="en-GB"/>
        </w:rPr>
        <w:t>”</w:t>
      </w:r>
      <w:r w:rsidRPr="00087551">
        <w:rPr>
          <w:rFonts w:ascii="Times New Roman" w:hAnsi="Times New Roman" w:cs="Times New Roman"/>
          <w:iCs/>
          <w:lang w:val="en-GB"/>
        </w:rPr>
        <w:t xml:space="preserve"> and </w:t>
      </w:r>
      <w:r>
        <w:rPr>
          <w:rFonts w:ascii="Times New Roman" w:hAnsi="Times New Roman" w:cs="Times New Roman"/>
          <w:iCs/>
          <w:lang w:val="en-GB"/>
        </w:rPr>
        <w:t>“</w:t>
      </w:r>
      <w:r w:rsidRPr="00087551">
        <w:rPr>
          <w:rFonts w:ascii="Times New Roman" w:hAnsi="Times New Roman" w:cs="Times New Roman"/>
          <w:iCs/>
          <w:lang w:val="en-GB"/>
        </w:rPr>
        <w:t>L</w:t>
      </w:r>
      <w:r>
        <w:rPr>
          <w:rFonts w:ascii="Times New Roman" w:hAnsi="Times New Roman" w:cs="Times New Roman"/>
          <w:iCs/>
          <w:lang w:val="en-GB"/>
        </w:rPr>
        <w:t>”</w:t>
      </w:r>
      <w:r w:rsidRPr="00087551">
        <w:rPr>
          <w:rFonts w:ascii="Times New Roman" w:hAnsi="Times New Roman" w:cs="Times New Roman"/>
          <w:iCs/>
          <w:lang w:val="en-GB"/>
        </w:rPr>
        <w:t>) and to fixate th</w:t>
      </w:r>
      <w:r>
        <w:rPr>
          <w:rFonts w:ascii="Times New Roman" w:hAnsi="Times New Roman" w:cs="Times New Roman"/>
          <w:iCs/>
          <w:lang w:val="en-GB"/>
        </w:rPr>
        <w:t>e</w:t>
      </w:r>
      <w:r w:rsidRPr="00087551">
        <w:rPr>
          <w:rFonts w:ascii="Times New Roman" w:hAnsi="Times New Roman" w:cs="Times New Roman"/>
          <w:iCs/>
          <w:lang w:val="en-GB"/>
        </w:rPr>
        <w:t xml:space="preserve"> cross </w:t>
      </w:r>
      <w:r>
        <w:rPr>
          <w:rFonts w:ascii="Times New Roman" w:hAnsi="Times New Roman" w:cs="Times New Roman"/>
          <w:iCs/>
          <w:lang w:val="en-GB"/>
        </w:rPr>
        <w:t>in</w:t>
      </w:r>
      <w:r w:rsidRPr="00087551">
        <w:rPr>
          <w:rFonts w:ascii="Times New Roman" w:hAnsi="Times New Roman" w:cs="Times New Roman"/>
          <w:iCs/>
          <w:lang w:val="en-GB"/>
        </w:rPr>
        <w:t xml:space="preserve"> the centre of the screen throughout the entire experiment.</w:t>
      </w:r>
    </w:p>
    <w:p w14:paraId="3A6EB2E1" w14:textId="77777777" w:rsidR="00A904B4" w:rsidRDefault="00A904B4" w:rsidP="00A904B4">
      <w:pPr>
        <w:pBdr>
          <w:top w:val="nil"/>
          <w:left w:val="nil"/>
          <w:bottom w:val="nil"/>
          <w:right w:val="nil"/>
          <w:between w:val="nil"/>
        </w:pBdr>
        <w:spacing w:line="360" w:lineRule="auto"/>
        <w:ind w:left="-284" w:right="-329" w:firstLine="567"/>
        <w:jc w:val="both"/>
        <w:rPr>
          <w:rFonts w:ascii="Times New Roman" w:hAnsi="Times New Roman" w:cs="Times New Roman"/>
          <w:iCs/>
          <w:lang w:val="en-GB"/>
        </w:rPr>
      </w:pPr>
      <w:r>
        <w:rPr>
          <w:rFonts w:ascii="Times New Roman" w:hAnsi="Times New Roman" w:cs="Times New Roman"/>
          <w:iCs/>
          <w:lang w:val="en-GB"/>
        </w:rPr>
        <w:t>Each trial began with a tone of 440 Hz lasting for</w:t>
      </w:r>
      <w:r w:rsidRPr="00087551">
        <w:rPr>
          <w:rFonts w:ascii="Times New Roman" w:hAnsi="Times New Roman" w:cs="Times New Roman"/>
          <w:iCs/>
          <w:lang w:val="en-GB"/>
        </w:rPr>
        <w:t xml:space="preserve"> 75 </w:t>
      </w:r>
      <w:proofErr w:type="spellStart"/>
      <w:r w:rsidRPr="00087551">
        <w:rPr>
          <w:rFonts w:ascii="Times New Roman" w:hAnsi="Times New Roman" w:cs="Times New Roman"/>
          <w:iCs/>
          <w:lang w:val="en-GB"/>
        </w:rPr>
        <w:t>ms</w:t>
      </w:r>
      <w:proofErr w:type="spellEnd"/>
      <w:r>
        <w:rPr>
          <w:rFonts w:ascii="Times New Roman" w:hAnsi="Times New Roman" w:cs="Times New Roman"/>
          <w:iCs/>
          <w:lang w:val="en-GB"/>
        </w:rPr>
        <w:t>.</w:t>
      </w:r>
      <w:r w:rsidRPr="00087551">
        <w:rPr>
          <w:rFonts w:ascii="Times New Roman" w:hAnsi="Times New Roman" w:cs="Times New Roman"/>
          <w:iCs/>
          <w:lang w:val="en-GB"/>
        </w:rPr>
        <w:t xml:space="preserve"> </w:t>
      </w:r>
      <w:r>
        <w:rPr>
          <w:rFonts w:ascii="Times New Roman" w:hAnsi="Times New Roman" w:cs="Times New Roman"/>
          <w:iCs/>
          <w:lang w:val="en-GB"/>
        </w:rPr>
        <w:t>The tone repeated</w:t>
      </w:r>
      <w:r w:rsidRPr="00087551">
        <w:rPr>
          <w:rFonts w:ascii="Times New Roman" w:hAnsi="Times New Roman" w:cs="Times New Roman"/>
          <w:iCs/>
          <w:lang w:val="en-GB"/>
        </w:rPr>
        <w:t xml:space="preserve"> every 750 </w:t>
      </w:r>
      <w:proofErr w:type="spellStart"/>
      <w:r w:rsidRPr="00087551">
        <w:rPr>
          <w:rFonts w:ascii="Times New Roman" w:hAnsi="Times New Roman" w:cs="Times New Roman"/>
          <w:iCs/>
          <w:lang w:val="en-GB"/>
        </w:rPr>
        <w:t>ms</w:t>
      </w:r>
      <w:proofErr w:type="spellEnd"/>
      <w:r w:rsidRPr="00087551">
        <w:rPr>
          <w:rFonts w:ascii="Times New Roman" w:hAnsi="Times New Roman" w:cs="Times New Roman"/>
          <w:iCs/>
          <w:lang w:val="en-GB"/>
        </w:rPr>
        <w:t xml:space="preserve"> (= inter-stimulus interval; ISI) until the appearance of a thought-probe (see </w:t>
      </w:r>
      <w:r>
        <w:rPr>
          <w:rFonts w:ascii="Times New Roman" w:hAnsi="Times New Roman" w:cs="Times New Roman"/>
          <w:iCs/>
          <w:lang w:val="en-GB"/>
        </w:rPr>
        <w:t>methods</w:t>
      </w:r>
      <w:r w:rsidRPr="00087551">
        <w:rPr>
          <w:rFonts w:ascii="Times New Roman" w:hAnsi="Times New Roman" w:cs="Times New Roman"/>
          <w:iCs/>
          <w:lang w:val="en-GB"/>
        </w:rPr>
        <w:t xml:space="preserve">). The ISI of 750 </w:t>
      </w:r>
      <w:proofErr w:type="spellStart"/>
      <w:r w:rsidRPr="00087551">
        <w:rPr>
          <w:rFonts w:ascii="Times New Roman" w:hAnsi="Times New Roman" w:cs="Times New Roman"/>
          <w:iCs/>
          <w:lang w:val="en-GB"/>
        </w:rPr>
        <w:t>ms</w:t>
      </w:r>
      <w:proofErr w:type="spellEnd"/>
      <w:r w:rsidRPr="00087551">
        <w:rPr>
          <w:rFonts w:ascii="Times New Roman" w:hAnsi="Times New Roman" w:cs="Times New Roman"/>
          <w:iCs/>
          <w:lang w:val="en-GB"/>
        </w:rPr>
        <w:t xml:space="preserve"> was validated by </w:t>
      </w:r>
      <w:r w:rsidRPr="00087551">
        <w:rPr>
          <w:rFonts w:ascii="Times New Roman" w:hAnsi="Times New Roman" w:cs="Times New Roman"/>
          <w:iCs/>
          <w:lang w:val="en-GB"/>
        </w:rPr>
        <w:fldChar w:fldCharType="begin" w:fldLock="1"/>
      </w:r>
      <w:r w:rsidRPr="00087551">
        <w:rPr>
          <w:rFonts w:ascii="Times New Roman" w:hAnsi="Times New Roman" w:cs="Times New Roman"/>
          <w:iCs/>
          <w:lang w:val="en-GB"/>
        </w:rPr>
        <w:instrText>ADDIN paperpile_citation &lt;clusterId&gt;W713K163Z453D174&lt;/clusterId&gt;&lt;metadata&gt;&lt;citation&gt;&lt;id&gt;e8190e76-93ef-4f73-8d12-a70daed594ef&lt;/id&gt;&lt;/citation&gt;&lt;/metadata&gt;&lt;data&gt;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&lt;/data&gt; \* MERGEFORMAT</w:instrText>
      </w:r>
      <w:r w:rsidRPr="00087551">
        <w:rPr>
          <w:rFonts w:ascii="Times New Roman" w:hAnsi="Times New Roman" w:cs="Times New Roman"/>
          <w:iCs/>
          <w:lang w:val="en-GB"/>
        </w:rPr>
        <w:fldChar w:fldCharType="separate"/>
      </w:r>
      <w:r>
        <w:rPr>
          <w:rFonts w:ascii="Times New Roman" w:hAnsi="Times New Roman" w:cs="Times New Roman"/>
          <w:iCs/>
          <w:noProof/>
          <w:lang w:val="en-GB"/>
        </w:rPr>
        <w:t>(Nya Mehnwolo Boayue et al., 2019)</w:t>
      </w:r>
      <w:r w:rsidRPr="00087551">
        <w:rPr>
          <w:rFonts w:ascii="Times New Roman" w:hAnsi="Times New Roman" w:cs="Times New Roman"/>
          <w:iCs/>
          <w:lang w:val="en-GB"/>
        </w:rPr>
        <w:fldChar w:fldCharType="end"/>
      </w:r>
      <w:r w:rsidRPr="00087551">
        <w:rPr>
          <w:rFonts w:ascii="Times New Roman" w:hAnsi="Times New Roman" w:cs="Times New Roman"/>
          <w:iCs/>
          <w:lang w:val="en-GB"/>
        </w:rPr>
        <w:t xml:space="preserve"> whereby they demonstrated that this interval was long enough for the executive control to be deployed, but also short enough so that the attention is maintained. The schematic representation of the task is depicted in figure 1 (A).</w:t>
      </w:r>
      <w:r>
        <w:rPr>
          <w:rFonts w:ascii="Times New Roman" w:hAnsi="Times New Roman" w:cs="Times New Roman"/>
          <w:iCs/>
          <w:lang w:val="en-GB"/>
        </w:rPr>
        <w:t xml:space="preserve"> The experiment consisted in two visits whereby the subject completed 14 blocks of FT-RSGT in total. The following section provides a detailed overview of the block design.</w:t>
      </w:r>
    </w:p>
    <w:p w14:paraId="43D12C4B" w14:textId="77777777" w:rsidR="00A904B4"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iCs/>
          <w:lang w:val="en-GB"/>
        </w:rPr>
      </w:pPr>
    </w:p>
    <w:p w14:paraId="4A9D08D2" w14:textId="77777777" w:rsidR="00A904B4" w:rsidRDefault="00A904B4" w:rsidP="00A904B4">
      <w:pPr>
        <w:keepNext/>
        <w:pBdr>
          <w:top w:val="nil"/>
          <w:left w:val="nil"/>
          <w:bottom w:val="nil"/>
          <w:right w:val="nil"/>
          <w:between w:val="nil"/>
        </w:pBdr>
        <w:spacing w:line="360" w:lineRule="auto"/>
        <w:ind w:left="-284" w:right="-330"/>
        <w:jc w:val="center"/>
      </w:pPr>
      <w:r>
        <w:rPr>
          <w:noProof/>
        </w:rPr>
        <w:lastRenderedPageBreak/>
        <w:drawing>
          <wp:inline distT="0" distB="0" distL="0" distR="0" wp14:anchorId="6944BC13" wp14:editId="0CF0045D">
            <wp:extent cx="6055067" cy="37218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66864" cy="3729111"/>
                    </a:xfrm>
                    <a:prstGeom prst="rect">
                      <a:avLst/>
                    </a:prstGeom>
                  </pic:spPr>
                </pic:pic>
              </a:graphicData>
            </a:graphic>
          </wp:inline>
        </w:drawing>
      </w:r>
    </w:p>
    <w:p w14:paraId="05683663" w14:textId="77777777" w:rsidR="00A904B4" w:rsidRPr="009E6E52" w:rsidRDefault="00A904B4" w:rsidP="00A904B4">
      <w:pPr>
        <w:pStyle w:val="Caption"/>
        <w:ind w:left="-284" w:right="-330"/>
        <w:jc w:val="both"/>
        <w:rPr>
          <w:rFonts w:ascii="Times New Roman" w:hAnsi="Times New Roman" w:cs="Times New Roman"/>
          <w:iCs w:val="0"/>
          <w:sz w:val="20"/>
          <w:szCs w:val="20"/>
          <w:vertAlign w:val="subscript"/>
          <w:lang w:val="en-US"/>
        </w:rPr>
      </w:pPr>
      <w:r w:rsidRPr="00764E7A">
        <w:rPr>
          <w:rFonts w:ascii="Times New Roman" w:hAnsi="Times New Roman" w:cs="Times New Roman"/>
          <w:b/>
          <w:bCs/>
          <w:color w:val="auto"/>
          <w:sz w:val="20"/>
          <w:szCs w:val="20"/>
        </w:rPr>
        <w:t xml:space="preserve">Figure </w:t>
      </w:r>
      <w:r w:rsidRPr="00764E7A">
        <w:rPr>
          <w:rFonts w:ascii="Times New Roman" w:hAnsi="Times New Roman" w:cs="Times New Roman"/>
          <w:b/>
          <w:bCs/>
          <w:color w:val="auto"/>
          <w:sz w:val="20"/>
          <w:szCs w:val="20"/>
        </w:rPr>
        <w:fldChar w:fldCharType="begin"/>
      </w:r>
      <w:r w:rsidRPr="00764E7A">
        <w:rPr>
          <w:rFonts w:ascii="Times New Roman" w:hAnsi="Times New Roman" w:cs="Times New Roman"/>
          <w:b/>
          <w:bCs/>
          <w:color w:val="auto"/>
          <w:sz w:val="20"/>
          <w:szCs w:val="20"/>
        </w:rPr>
        <w:instrText xml:space="preserve"> SEQ Figure \* ARABIC </w:instrText>
      </w:r>
      <w:r w:rsidRPr="00764E7A">
        <w:rPr>
          <w:rFonts w:ascii="Times New Roman" w:hAnsi="Times New Roman" w:cs="Times New Roman"/>
          <w:b/>
          <w:bCs/>
          <w:color w:val="auto"/>
          <w:sz w:val="20"/>
          <w:szCs w:val="20"/>
        </w:rPr>
        <w:fldChar w:fldCharType="separate"/>
      </w:r>
      <w:r w:rsidRPr="00764E7A">
        <w:rPr>
          <w:rFonts w:ascii="Times New Roman" w:hAnsi="Times New Roman" w:cs="Times New Roman"/>
          <w:b/>
          <w:bCs/>
          <w:noProof/>
          <w:color w:val="auto"/>
          <w:sz w:val="20"/>
          <w:szCs w:val="20"/>
        </w:rPr>
        <w:t>1</w:t>
      </w:r>
      <w:r w:rsidRPr="00764E7A">
        <w:rPr>
          <w:rFonts w:ascii="Times New Roman" w:hAnsi="Times New Roman" w:cs="Times New Roman"/>
          <w:b/>
          <w:bCs/>
          <w:color w:val="auto"/>
          <w:sz w:val="20"/>
          <w:szCs w:val="20"/>
        </w:rPr>
        <w:fldChar w:fldCharType="end"/>
      </w:r>
      <w:r w:rsidRPr="00764E7A">
        <w:rPr>
          <w:rFonts w:ascii="Times New Roman" w:hAnsi="Times New Roman" w:cs="Times New Roman"/>
          <w:b/>
          <w:bCs/>
          <w:color w:val="auto"/>
          <w:sz w:val="20"/>
          <w:szCs w:val="20"/>
          <w:lang w:val="en-US"/>
        </w:rPr>
        <w:t>.</w:t>
      </w:r>
      <w:r w:rsidRPr="00764E7A">
        <w:rPr>
          <w:rFonts w:ascii="Times New Roman" w:hAnsi="Times New Roman" w:cs="Times New Roman"/>
          <w:color w:val="auto"/>
          <w:sz w:val="20"/>
          <w:szCs w:val="20"/>
          <w:lang w:val="en-US"/>
        </w:rPr>
        <w:t xml:space="preserve"> </w:t>
      </w:r>
      <w:r w:rsidRPr="00735658">
        <w:rPr>
          <w:rFonts w:ascii="Times New Roman" w:hAnsi="Times New Roman" w:cs="Times New Roman"/>
          <w:b/>
          <w:bCs/>
          <w:color w:val="auto"/>
          <w:sz w:val="20"/>
          <w:szCs w:val="20"/>
          <w:lang w:val="en-US"/>
        </w:rPr>
        <w:t>A</w:t>
      </w:r>
      <w:r>
        <w:rPr>
          <w:rFonts w:ascii="Times New Roman" w:hAnsi="Times New Roman" w:cs="Times New Roman"/>
          <w:color w:val="auto"/>
          <w:sz w:val="20"/>
          <w:szCs w:val="20"/>
          <w:lang w:val="en-US"/>
        </w:rPr>
        <w:t>:</w:t>
      </w:r>
      <w:r w:rsidRPr="00764E7A">
        <w:rPr>
          <w:rFonts w:ascii="Times New Roman" w:hAnsi="Times New Roman" w:cs="Times New Roman"/>
          <w:color w:val="auto"/>
          <w:sz w:val="20"/>
          <w:szCs w:val="20"/>
        </w:rPr>
        <w:t xml:space="preserve"> FT-RSGT: participants are instructed to press the right</w:t>
      </w:r>
      <w:r>
        <w:rPr>
          <w:rFonts w:ascii="Times New Roman" w:hAnsi="Times New Roman" w:cs="Times New Roman"/>
          <w:color w:val="auto"/>
          <w:sz w:val="20"/>
          <w:szCs w:val="20"/>
          <w:lang w:val="en-US"/>
        </w:rPr>
        <w:t xml:space="preserve"> (L)</w:t>
      </w:r>
      <w:r w:rsidRPr="00764E7A">
        <w:rPr>
          <w:rFonts w:ascii="Times New Roman" w:hAnsi="Times New Roman" w:cs="Times New Roman"/>
          <w:color w:val="auto"/>
          <w:sz w:val="20"/>
          <w:szCs w:val="20"/>
        </w:rPr>
        <w:t xml:space="preserve"> or left</w:t>
      </w:r>
      <w:r>
        <w:rPr>
          <w:rFonts w:ascii="Times New Roman" w:hAnsi="Times New Roman" w:cs="Times New Roman"/>
          <w:color w:val="auto"/>
          <w:sz w:val="20"/>
          <w:szCs w:val="20"/>
          <w:lang w:val="en-US"/>
        </w:rPr>
        <w:t xml:space="preserve"> (S)</w:t>
      </w:r>
      <w:r w:rsidRPr="00764E7A">
        <w:rPr>
          <w:rFonts w:ascii="Times New Roman" w:hAnsi="Times New Roman" w:cs="Times New Roman"/>
          <w:color w:val="auto"/>
          <w:sz w:val="20"/>
          <w:szCs w:val="20"/>
        </w:rPr>
        <w:t xml:space="preserve"> </w:t>
      </w:r>
      <w:r>
        <w:rPr>
          <w:rFonts w:ascii="Times New Roman" w:hAnsi="Times New Roman" w:cs="Times New Roman"/>
          <w:color w:val="auto"/>
          <w:sz w:val="20"/>
          <w:szCs w:val="20"/>
          <w:lang w:val="en-US"/>
        </w:rPr>
        <w:t>key</w:t>
      </w:r>
      <w:r w:rsidRPr="00764E7A">
        <w:rPr>
          <w:rFonts w:ascii="Times New Roman" w:hAnsi="Times New Roman" w:cs="Times New Roman"/>
          <w:color w:val="auto"/>
          <w:sz w:val="20"/>
          <w:szCs w:val="20"/>
        </w:rPr>
        <w:t xml:space="preserve"> in a</w:t>
      </w:r>
      <w:r>
        <w:rPr>
          <w:rFonts w:ascii="Times New Roman" w:hAnsi="Times New Roman" w:cs="Times New Roman"/>
          <w:color w:val="auto"/>
          <w:sz w:val="20"/>
          <w:szCs w:val="20"/>
          <w:lang w:val="en-US"/>
        </w:rPr>
        <w:t>n</w:t>
      </w:r>
      <w:r w:rsidRPr="00764E7A">
        <w:rPr>
          <w:rFonts w:ascii="Times New Roman" w:hAnsi="Times New Roman" w:cs="Times New Roman"/>
          <w:color w:val="auto"/>
          <w:sz w:val="20"/>
          <w:szCs w:val="20"/>
        </w:rPr>
        <w:t xml:space="preserve"> </w:t>
      </w:r>
      <w:r>
        <w:rPr>
          <w:rFonts w:ascii="Times New Roman" w:hAnsi="Times New Roman" w:cs="Times New Roman"/>
          <w:color w:val="auto"/>
          <w:sz w:val="20"/>
          <w:szCs w:val="20"/>
          <w:lang w:val="en-US"/>
        </w:rPr>
        <w:t>irregular</w:t>
      </w:r>
      <w:r w:rsidRPr="00764E7A">
        <w:rPr>
          <w:rFonts w:ascii="Times New Roman" w:hAnsi="Times New Roman" w:cs="Times New Roman"/>
          <w:color w:val="auto"/>
          <w:sz w:val="20"/>
          <w:szCs w:val="20"/>
        </w:rPr>
        <w:t xml:space="preserve"> order simultaneously with the rhythm of the metronome. The tone of the metronome has a frequency of 440 Hz and its duration is 75 ms. TMS</w:t>
      </w:r>
      <w:r>
        <w:rPr>
          <w:rFonts w:ascii="Times New Roman" w:hAnsi="Times New Roman" w:cs="Times New Roman"/>
          <w:color w:val="auto"/>
          <w:sz w:val="20"/>
          <w:szCs w:val="20"/>
          <w:lang w:val="en-US"/>
        </w:rPr>
        <w:t xml:space="preserve"> </w:t>
      </w:r>
      <w:r w:rsidRPr="00764E7A">
        <w:rPr>
          <w:rFonts w:ascii="Times New Roman" w:hAnsi="Times New Roman" w:cs="Times New Roman"/>
          <w:color w:val="auto"/>
          <w:sz w:val="20"/>
          <w:szCs w:val="20"/>
        </w:rPr>
        <w:t>is administered every 3 to 5 s.</w:t>
      </w:r>
      <w:r>
        <w:rPr>
          <w:rFonts w:ascii="Times New Roman" w:hAnsi="Times New Roman" w:cs="Times New Roman"/>
          <w:color w:val="auto"/>
          <w:sz w:val="20"/>
          <w:szCs w:val="20"/>
          <w:lang w:val="en-US"/>
        </w:rPr>
        <w:t xml:space="preserve"> </w:t>
      </w:r>
      <w:r w:rsidRPr="00735658">
        <w:rPr>
          <w:rFonts w:ascii="Times New Roman" w:hAnsi="Times New Roman" w:cs="Times New Roman"/>
          <w:b/>
          <w:bCs/>
          <w:color w:val="auto"/>
          <w:sz w:val="20"/>
          <w:szCs w:val="20"/>
          <w:lang w:val="en-US"/>
        </w:rPr>
        <w:t>B</w:t>
      </w:r>
      <w:r>
        <w:rPr>
          <w:rFonts w:ascii="Times New Roman" w:hAnsi="Times New Roman" w:cs="Times New Roman"/>
          <w:color w:val="auto"/>
          <w:sz w:val="20"/>
          <w:szCs w:val="20"/>
          <w:lang w:val="en-US"/>
        </w:rPr>
        <w:t>:</w:t>
      </w:r>
      <w:r w:rsidRPr="00764E7A">
        <w:rPr>
          <w:rFonts w:ascii="Times New Roman" w:hAnsi="Times New Roman" w:cs="Times New Roman"/>
          <w:color w:val="auto"/>
          <w:sz w:val="20"/>
          <w:szCs w:val="20"/>
        </w:rPr>
        <w:t xml:space="preserve"> Every TMS burst consist</w:t>
      </w:r>
      <w:r>
        <w:rPr>
          <w:rFonts w:ascii="Times New Roman" w:hAnsi="Times New Roman" w:cs="Times New Roman"/>
          <w:color w:val="auto"/>
          <w:sz w:val="20"/>
          <w:szCs w:val="20"/>
          <w:lang w:val="en-US"/>
        </w:rPr>
        <w:t>ed</w:t>
      </w:r>
      <w:r w:rsidRPr="00764E7A">
        <w:rPr>
          <w:rFonts w:ascii="Times New Roman" w:hAnsi="Times New Roman" w:cs="Times New Roman"/>
          <w:color w:val="auto"/>
          <w:sz w:val="20"/>
          <w:szCs w:val="20"/>
        </w:rPr>
        <w:t xml:space="preserve"> of four pulses.</w:t>
      </w:r>
      <w:r>
        <w:rPr>
          <w:rFonts w:ascii="Times New Roman" w:hAnsi="Times New Roman" w:cs="Times New Roman"/>
          <w:color w:val="auto"/>
          <w:sz w:val="20"/>
          <w:szCs w:val="20"/>
          <w:lang w:val="en-US"/>
        </w:rPr>
        <w:t xml:space="preserve"> Two stimulation patterns were implemented: rhythmic (</w:t>
      </w:r>
      <w:proofErr w:type="spellStart"/>
      <w:r>
        <w:rPr>
          <w:rFonts w:ascii="Times New Roman" w:hAnsi="Times New Roman" w:cs="Times New Roman"/>
          <w:color w:val="auto"/>
          <w:sz w:val="20"/>
          <w:szCs w:val="20"/>
          <w:lang w:val="en-US"/>
        </w:rPr>
        <w:t>rhTMS</w:t>
      </w:r>
      <w:proofErr w:type="spellEnd"/>
      <w:r>
        <w:rPr>
          <w:rFonts w:ascii="Times New Roman" w:hAnsi="Times New Roman" w:cs="Times New Roman"/>
          <w:color w:val="auto"/>
          <w:sz w:val="20"/>
          <w:szCs w:val="20"/>
          <w:lang w:val="en-US"/>
        </w:rPr>
        <w:t>, top) and arrhythmic (</w:t>
      </w:r>
      <w:proofErr w:type="spellStart"/>
      <w:r>
        <w:rPr>
          <w:rFonts w:ascii="Times New Roman" w:hAnsi="Times New Roman" w:cs="Times New Roman"/>
          <w:color w:val="auto"/>
          <w:sz w:val="20"/>
          <w:szCs w:val="20"/>
          <w:lang w:val="en-US"/>
        </w:rPr>
        <w:t>arrhTMS</w:t>
      </w:r>
      <w:proofErr w:type="spellEnd"/>
      <w:r>
        <w:rPr>
          <w:rFonts w:ascii="Times New Roman" w:hAnsi="Times New Roman" w:cs="Times New Roman"/>
          <w:color w:val="auto"/>
          <w:sz w:val="20"/>
          <w:szCs w:val="20"/>
          <w:lang w:val="en-US"/>
        </w:rPr>
        <w:t>, bottom).</w:t>
      </w:r>
      <w:r w:rsidRPr="00764E7A">
        <w:rPr>
          <w:rFonts w:ascii="Times New Roman" w:hAnsi="Times New Roman" w:cs="Times New Roman"/>
          <w:color w:val="auto"/>
          <w:sz w:val="20"/>
          <w:szCs w:val="20"/>
        </w:rPr>
        <w:t xml:space="preserve"> The inter-pulse interval (IPI</w:t>
      </w:r>
      <w:r>
        <w:rPr>
          <w:rFonts w:ascii="Times New Roman" w:hAnsi="Times New Roman" w:cs="Times New Roman"/>
          <w:color w:val="auto"/>
          <w:sz w:val="20"/>
          <w:szCs w:val="20"/>
          <w:lang w:val="en-US"/>
        </w:rPr>
        <w:t xml:space="preserve">: </w:t>
      </w:r>
      <w:r w:rsidRPr="00735658">
        <w:rPr>
          <w:rFonts w:ascii="Times New Roman" w:hAnsi="Times New Roman" w:cs="Times New Roman"/>
          <w:color w:val="auto"/>
          <w:sz w:val="20"/>
          <w:szCs w:val="20"/>
          <w:lang w:val="en-US"/>
        </w:rPr>
        <w:t>θ</w:t>
      </w:r>
      <w:r w:rsidRPr="00764E7A">
        <w:rPr>
          <w:rFonts w:ascii="Times New Roman" w:hAnsi="Times New Roman" w:cs="Times New Roman"/>
          <w:color w:val="auto"/>
          <w:sz w:val="20"/>
          <w:szCs w:val="20"/>
        </w:rPr>
        <w:t xml:space="preserve">) </w:t>
      </w:r>
      <w:r>
        <w:rPr>
          <w:rFonts w:ascii="Times New Roman" w:hAnsi="Times New Roman" w:cs="Times New Roman"/>
          <w:color w:val="auto"/>
          <w:sz w:val="20"/>
          <w:szCs w:val="20"/>
          <w:lang w:val="en-US"/>
        </w:rPr>
        <w:t>was</w:t>
      </w:r>
      <w:r w:rsidRPr="00764E7A">
        <w:rPr>
          <w:rFonts w:ascii="Times New Roman" w:hAnsi="Times New Roman" w:cs="Times New Roman"/>
          <w:color w:val="auto"/>
          <w:sz w:val="20"/>
          <w:szCs w:val="20"/>
        </w:rPr>
        <w:t xml:space="preserve"> </w:t>
      </w:r>
      <w:r>
        <w:rPr>
          <w:rFonts w:ascii="Times New Roman" w:hAnsi="Times New Roman" w:cs="Times New Roman"/>
          <w:color w:val="auto"/>
          <w:sz w:val="20"/>
          <w:szCs w:val="20"/>
          <w:lang w:val="en-US"/>
        </w:rPr>
        <w:t>set</w:t>
      </w:r>
      <w:r w:rsidRPr="00764E7A">
        <w:rPr>
          <w:rFonts w:ascii="Times New Roman" w:hAnsi="Times New Roman" w:cs="Times New Roman"/>
          <w:color w:val="auto"/>
          <w:sz w:val="20"/>
          <w:szCs w:val="20"/>
        </w:rPr>
        <w:t xml:space="preserve"> based on the frequency</w:t>
      </w:r>
      <w:r>
        <w:rPr>
          <w:rFonts w:ascii="Times New Roman" w:hAnsi="Times New Roman" w:cs="Times New Roman"/>
          <w:color w:val="auto"/>
          <w:sz w:val="20"/>
          <w:szCs w:val="20"/>
          <w:lang w:val="en-US"/>
        </w:rPr>
        <w:t xml:space="preserve"> of pulses</w:t>
      </w:r>
      <w:r w:rsidRPr="00764E7A">
        <w:rPr>
          <w:rFonts w:ascii="Times New Roman" w:hAnsi="Times New Roman" w:cs="Times New Roman"/>
          <w:color w:val="auto"/>
          <w:sz w:val="20"/>
          <w:szCs w:val="20"/>
        </w:rPr>
        <w:t>.</w:t>
      </w:r>
      <w:r>
        <w:rPr>
          <w:rFonts w:ascii="Times New Roman" w:hAnsi="Times New Roman" w:cs="Times New Roman"/>
          <w:color w:val="auto"/>
          <w:sz w:val="20"/>
          <w:szCs w:val="20"/>
          <w:lang w:val="en-US"/>
        </w:rPr>
        <w:t xml:space="preserve"> The latter was determined for each subject separately: an individual theta-peak frequency was extracted from the EEG recording of the first baseline. As a result, the IPI fell in the range of 125-250 </w:t>
      </w:r>
      <w:proofErr w:type="spellStart"/>
      <w:r>
        <w:rPr>
          <w:rFonts w:ascii="Times New Roman" w:hAnsi="Times New Roman" w:cs="Times New Roman"/>
          <w:color w:val="auto"/>
          <w:sz w:val="20"/>
          <w:szCs w:val="20"/>
          <w:lang w:val="en-US"/>
        </w:rPr>
        <w:t>ms</w:t>
      </w:r>
      <w:proofErr w:type="spellEnd"/>
      <w:r>
        <w:rPr>
          <w:rFonts w:ascii="Times New Roman" w:hAnsi="Times New Roman" w:cs="Times New Roman"/>
          <w:color w:val="auto"/>
          <w:sz w:val="20"/>
          <w:szCs w:val="20"/>
          <w:lang w:val="en-US"/>
        </w:rPr>
        <w:t xml:space="preserve"> (4-8 Hz).</w:t>
      </w:r>
      <w:r w:rsidRPr="00764E7A">
        <w:rPr>
          <w:rFonts w:ascii="Times New Roman" w:hAnsi="Times New Roman" w:cs="Times New Roman"/>
          <w:color w:val="auto"/>
          <w:sz w:val="20"/>
          <w:szCs w:val="20"/>
        </w:rPr>
        <w:t xml:space="preserve"> </w:t>
      </w:r>
      <w:r>
        <w:rPr>
          <w:rFonts w:ascii="Times New Roman" w:hAnsi="Times New Roman" w:cs="Times New Roman"/>
          <w:color w:val="auto"/>
          <w:sz w:val="20"/>
          <w:szCs w:val="20"/>
          <w:lang w:val="en-US"/>
        </w:rPr>
        <w:t xml:space="preserve">In the case of the </w:t>
      </w:r>
      <w:proofErr w:type="spellStart"/>
      <w:r>
        <w:rPr>
          <w:rFonts w:ascii="Times New Roman" w:hAnsi="Times New Roman" w:cs="Times New Roman"/>
          <w:color w:val="auto"/>
          <w:sz w:val="20"/>
          <w:szCs w:val="20"/>
          <w:lang w:val="en-US"/>
        </w:rPr>
        <w:t>arrhTMS</w:t>
      </w:r>
      <w:proofErr w:type="spellEnd"/>
      <w:r>
        <w:rPr>
          <w:rFonts w:ascii="Times New Roman" w:hAnsi="Times New Roman" w:cs="Times New Roman"/>
          <w:color w:val="auto"/>
          <w:sz w:val="20"/>
          <w:szCs w:val="20"/>
          <w:lang w:val="en-US"/>
        </w:rPr>
        <w:t xml:space="preserve">, the IPI ≠ </w:t>
      </w:r>
      <w:r w:rsidRPr="00735658">
        <w:rPr>
          <w:rFonts w:ascii="Times New Roman" w:hAnsi="Times New Roman" w:cs="Times New Roman"/>
          <w:color w:val="auto"/>
          <w:sz w:val="20"/>
          <w:szCs w:val="20"/>
          <w:lang w:val="en-US"/>
        </w:rPr>
        <w:t>θ</w:t>
      </w:r>
      <w:r>
        <w:rPr>
          <w:rFonts w:ascii="Times New Roman" w:hAnsi="Times New Roman" w:cs="Times New Roman"/>
          <w:color w:val="auto"/>
          <w:sz w:val="20"/>
          <w:szCs w:val="20"/>
          <w:lang w:val="en-US"/>
        </w:rPr>
        <w:t xml:space="preserve">, but the total duration of the burst (3 * </w:t>
      </w:r>
      <w:r w:rsidRPr="00735658">
        <w:rPr>
          <w:rFonts w:ascii="Times New Roman" w:hAnsi="Times New Roman" w:cs="Times New Roman"/>
          <w:color w:val="auto"/>
          <w:sz w:val="20"/>
          <w:szCs w:val="20"/>
          <w:lang w:val="en-US"/>
        </w:rPr>
        <w:t>θ</w:t>
      </w:r>
      <w:r>
        <w:rPr>
          <w:rFonts w:ascii="Times New Roman" w:hAnsi="Times New Roman" w:cs="Times New Roman"/>
          <w:color w:val="auto"/>
          <w:sz w:val="20"/>
          <w:szCs w:val="20"/>
          <w:lang w:val="en-US"/>
        </w:rPr>
        <w:t xml:space="preserve">) was identical for both patterns. However, IPI was always greater than 20 </w:t>
      </w:r>
      <w:proofErr w:type="spellStart"/>
      <w:r>
        <w:rPr>
          <w:rFonts w:ascii="Times New Roman" w:hAnsi="Times New Roman" w:cs="Times New Roman"/>
          <w:color w:val="auto"/>
          <w:sz w:val="20"/>
          <w:szCs w:val="20"/>
          <w:lang w:val="en-US"/>
        </w:rPr>
        <w:t>ms.</w:t>
      </w:r>
      <w:proofErr w:type="spellEnd"/>
    </w:p>
    <w:p w14:paraId="09FB1C21" w14:textId="77777777" w:rsidR="00A904B4" w:rsidRPr="00087551" w:rsidRDefault="00A904B4" w:rsidP="00A904B4">
      <w:pPr>
        <w:pBdr>
          <w:top w:val="nil"/>
          <w:left w:val="nil"/>
          <w:bottom w:val="nil"/>
          <w:right w:val="nil"/>
          <w:between w:val="nil"/>
        </w:pBdr>
        <w:spacing w:after="200" w:line="360" w:lineRule="auto"/>
        <w:ind w:left="-284" w:right="-329" w:firstLine="567"/>
        <w:jc w:val="both"/>
        <w:rPr>
          <w:rFonts w:ascii="Times New Roman" w:hAnsi="Times New Roman" w:cs="Times New Roman"/>
          <w:iCs/>
          <w:lang w:val="en-GB"/>
        </w:rPr>
      </w:pPr>
      <w:r>
        <w:rPr>
          <w:rFonts w:ascii="Times New Roman" w:hAnsi="Times New Roman" w:cs="Times New Roman"/>
          <w:iCs/>
          <w:lang w:val="en-GB"/>
        </w:rPr>
        <w:t>EEG data were also collected during the experiment.</w:t>
      </w:r>
      <w:r w:rsidRPr="00087551">
        <w:rPr>
          <w:rFonts w:ascii="Times New Roman" w:hAnsi="Times New Roman" w:cs="Times New Roman"/>
          <w:iCs/>
          <w:lang w:val="en-GB"/>
        </w:rPr>
        <w:t xml:space="preserve"> However, </w:t>
      </w:r>
      <w:r>
        <w:rPr>
          <w:rFonts w:ascii="Times New Roman" w:hAnsi="Times New Roman" w:cs="Times New Roman"/>
          <w:iCs/>
          <w:lang w:val="en-GB"/>
        </w:rPr>
        <w:t>they</w:t>
      </w:r>
      <w:r w:rsidRPr="00087551">
        <w:rPr>
          <w:rFonts w:ascii="Times New Roman" w:hAnsi="Times New Roman" w:cs="Times New Roman"/>
          <w:iCs/>
          <w:lang w:val="en-GB"/>
        </w:rPr>
        <w:t xml:space="preserve"> </w:t>
      </w:r>
      <w:r>
        <w:rPr>
          <w:rFonts w:ascii="Times New Roman" w:hAnsi="Times New Roman" w:cs="Times New Roman"/>
          <w:iCs/>
          <w:lang w:val="en-GB"/>
        </w:rPr>
        <w:t>were</w:t>
      </w:r>
      <w:r w:rsidRPr="00087551">
        <w:rPr>
          <w:rFonts w:ascii="Times New Roman" w:hAnsi="Times New Roman" w:cs="Times New Roman"/>
          <w:iCs/>
          <w:lang w:val="en-GB"/>
        </w:rPr>
        <w:t xml:space="preserve"> not </w:t>
      </w:r>
      <w:proofErr w:type="spellStart"/>
      <w:r w:rsidRPr="00087551">
        <w:rPr>
          <w:rFonts w:ascii="Times New Roman" w:hAnsi="Times New Roman" w:cs="Times New Roman"/>
          <w:iCs/>
          <w:lang w:val="en-GB"/>
        </w:rPr>
        <w:t>analyzed</w:t>
      </w:r>
      <w:proofErr w:type="spellEnd"/>
      <w:r w:rsidRPr="00087551">
        <w:rPr>
          <w:rFonts w:ascii="Times New Roman" w:hAnsi="Times New Roman" w:cs="Times New Roman"/>
          <w:iCs/>
          <w:lang w:val="en-GB"/>
        </w:rPr>
        <w:t xml:space="preserve"> in the context of this study.</w:t>
      </w:r>
      <w:r>
        <w:rPr>
          <w:rFonts w:ascii="Times New Roman" w:hAnsi="Times New Roman" w:cs="Times New Roman"/>
          <w:iCs/>
          <w:lang w:val="en-GB"/>
        </w:rPr>
        <w:t xml:space="preserve"> </w:t>
      </w:r>
    </w:p>
    <w:p w14:paraId="0172DF41" w14:textId="77777777" w:rsidR="00A904B4" w:rsidRDefault="00A904B4" w:rsidP="00A904B4">
      <w:pPr>
        <w:pBdr>
          <w:top w:val="nil"/>
          <w:left w:val="nil"/>
          <w:bottom w:val="nil"/>
          <w:right w:val="nil"/>
          <w:between w:val="nil"/>
        </w:pBdr>
        <w:spacing w:before="200" w:line="360" w:lineRule="auto"/>
        <w:ind w:left="-284" w:right="-330" w:firstLine="568"/>
        <w:jc w:val="both"/>
        <w:rPr>
          <w:rFonts w:ascii="Times New Roman" w:hAnsi="Times New Roman" w:cs="Times New Roman"/>
          <w:b/>
          <w:bCs/>
          <w:i/>
          <w:lang w:val="en-GB"/>
        </w:rPr>
      </w:pPr>
      <w:r w:rsidRPr="00A13FD0">
        <w:rPr>
          <w:rFonts w:ascii="Times New Roman" w:hAnsi="Times New Roman" w:cs="Times New Roman"/>
          <w:b/>
          <w:bCs/>
          <w:i/>
          <w:lang w:val="en-GB"/>
        </w:rPr>
        <w:t>2.4. Stimulation Protocol</w:t>
      </w:r>
    </w:p>
    <w:p w14:paraId="2EEB7C1C" w14:textId="77777777" w:rsidR="00A904B4" w:rsidRDefault="00A904B4" w:rsidP="00A904B4">
      <w:pPr>
        <w:pBdr>
          <w:top w:val="nil"/>
          <w:left w:val="nil"/>
          <w:bottom w:val="nil"/>
          <w:right w:val="nil"/>
          <w:between w:val="nil"/>
        </w:pBdr>
        <w:spacing w:before="200" w:line="360" w:lineRule="auto"/>
        <w:ind w:left="-284" w:right="-330" w:firstLine="568"/>
        <w:jc w:val="both"/>
        <w:rPr>
          <w:rFonts w:ascii="Times New Roman" w:hAnsi="Times New Roman" w:cs="Times New Roman"/>
          <w:iCs/>
          <w:lang w:val="en-US"/>
        </w:rPr>
      </w:pPr>
      <w:r>
        <w:rPr>
          <w:rFonts w:ascii="Times New Roman" w:hAnsi="Times New Roman" w:cs="Times New Roman"/>
          <w:iCs/>
          <w:lang w:val="en-GB"/>
        </w:rPr>
        <w:t>The participants were subjected to 5 conditions in total over the course of two visits: baseline, sham rhythmic TMS (</w:t>
      </w:r>
      <w:proofErr w:type="spellStart"/>
      <w:r>
        <w:rPr>
          <w:rFonts w:ascii="Times New Roman" w:hAnsi="Times New Roman" w:cs="Times New Roman"/>
          <w:iCs/>
          <w:lang w:val="en-GB"/>
        </w:rPr>
        <w:t>rhTMS</w:t>
      </w:r>
      <w:proofErr w:type="spellEnd"/>
      <w:r>
        <w:rPr>
          <w:rFonts w:ascii="Times New Roman" w:hAnsi="Times New Roman" w:cs="Times New Roman"/>
          <w:iCs/>
          <w:lang w:val="en-GB"/>
        </w:rPr>
        <w:t>), sham arrhythmic TMS (</w:t>
      </w:r>
      <w:proofErr w:type="spellStart"/>
      <w:r>
        <w:rPr>
          <w:rFonts w:ascii="Times New Roman" w:hAnsi="Times New Roman" w:cs="Times New Roman"/>
          <w:iCs/>
          <w:lang w:val="en-GB"/>
        </w:rPr>
        <w:t>arrhTMS</w:t>
      </w:r>
      <w:proofErr w:type="spellEnd"/>
      <w:r>
        <w:rPr>
          <w:rFonts w:ascii="Times New Roman" w:hAnsi="Times New Roman" w:cs="Times New Roman"/>
          <w:iCs/>
          <w:lang w:val="en-GB"/>
        </w:rPr>
        <w:t xml:space="preserve">), active </w:t>
      </w:r>
      <w:proofErr w:type="spellStart"/>
      <w:r>
        <w:rPr>
          <w:rFonts w:ascii="Times New Roman" w:hAnsi="Times New Roman" w:cs="Times New Roman"/>
          <w:iCs/>
          <w:lang w:val="en-GB"/>
        </w:rPr>
        <w:t>rhTMS</w:t>
      </w:r>
      <w:proofErr w:type="spellEnd"/>
      <w:r>
        <w:rPr>
          <w:rFonts w:ascii="Times New Roman" w:hAnsi="Times New Roman" w:cs="Times New Roman"/>
          <w:iCs/>
          <w:lang w:val="en-GB"/>
        </w:rPr>
        <w:t xml:space="preserve"> and active </w:t>
      </w:r>
      <w:proofErr w:type="spellStart"/>
      <w:r>
        <w:rPr>
          <w:rFonts w:ascii="Times New Roman" w:hAnsi="Times New Roman" w:cs="Times New Roman"/>
          <w:iCs/>
          <w:lang w:val="en-GB"/>
        </w:rPr>
        <w:t>arrhTMS</w:t>
      </w:r>
      <w:proofErr w:type="spellEnd"/>
      <w:r>
        <w:rPr>
          <w:rFonts w:ascii="Times New Roman" w:hAnsi="Times New Roman" w:cs="Times New Roman"/>
          <w:iCs/>
          <w:lang w:val="en-GB"/>
        </w:rPr>
        <w:t xml:space="preserve">. The condition of interest being active </w:t>
      </w:r>
      <w:proofErr w:type="spellStart"/>
      <w:r>
        <w:rPr>
          <w:rFonts w:ascii="Times New Roman" w:hAnsi="Times New Roman" w:cs="Times New Roman"/>
          <w:iCs/>
          <w:lang w:val="en-GB"/>
        </w:rPr>
        <w:t>rhTMS</w:t>
      </w:r>
      <w:proofErr w:type="spellEnd"/>
      <w:r>
        <w:rPr>
          <w:rFonts w:ascii="Times New Roman" w:hAnsi="Times New Roman" w:cs="Times New Roman"/>
          <w:iCs/>
          <w:lang w:val="en-GB"/>
        </w:rPr>
        <w:t xml:space="preserve">, the other conditions serve as controls: while sham stimulation controls for the side effects of active stimulation only, the arrhythmic TMS </w:t>
      </w:r>
      <w:r w:rsidRPr="005E2E68">
        <w:rPr>
          <w:rFonts w:ascii="Times New Roman" w:hAnsi="Times New Roman" w:cs="Times New Roman"/>
          <w:iCs/>
          <w:lang w:val="en-US"/>
        </w:rPr>
        <w:t>allows to control for the</w:t>
      </w:r>
      <w:r>
        <w:rPr>
          <w:rFonts w:ascii="Times New Roman" w:hAnsi="Times New Roman" w:cs="Times New Roman"/>
          <w:iCs/>
          <w:lang w:val="en-US"/>
        </w:rPr>
        <w:t xml:space="preserve"> potential effect of the </w:t>
      </w:r>
      <w:r w:rsidRPr="005E2E68">
        <w:rPr>
          <w:rFonts w:ascii="Times New Roman" w:hAnsi="Times New Roman" w:cs="Times New Roman"/>
          <w:iCs/>
          <w:lang w:val="en-US"/>
        </w:rPr>
        <w:t xml:space="preserve">frequency of the </w:t>
      </w:r>
      <w:r>
        <w:rPr>
          <w:rFonts w:ascii="Times New Roman" w:hAnsi="Times New Roman" w:cs="Times New Roman"/>
          <w:iCs/>
          <w:lang w:val="en-US"/>
        </w:rPr>
        <w:t xml:space="preserve">entrained </w:t>
      </w:r>
      <w:r w:rsidRPr="005E2E68">
        <w:rPr>
          <w:rFonts w:ascii="Times New Roman" w:hAnsi="Times New Roman" w:cs="Times New Roman"/>
          <w:iCs/>
          <w:lang w:val="en-US"/>
        </w:rPr>
        <w:t xml:space="preserve">oscillation and keep the side-effects accompanying active TMS </w:t>
      </w:r>
      <w:r>
        <w:rPr>
          <w:rFonts w:ascii="Times New Roman" w:hAnsi="Times New Roman" w:cs="Times New Roman"/>
          <w:iCs/>
          <w:lang w:val="en-US"/>
        </w:rPr>
        <w:t>(</w:t>
      </w:r>
      <w:r w:rsidRPr="005E2E68">
        <w:rPr>
          <w:rFonts w:ascii="Times New Roman" w:hAnsi="Times New Roman" w:cs="Times New Roman"/>
          <w:iCs/>
          <w:lang w:val="en-US"/>
        </w:rPr>
        <w:t>possible muscle twitching, noise etc.</w:t>
      </w:r>
      <w:r>
        <w:rPr>
          <w:rFonts w:ascii="Times New Roman" w:hAnsi="Times New Roman" w:cs="Times New Roman"/>
          <w:iCs/>
          <w:lang w:val="en-US"/>
        </w:rPr>
        <w:t>).</w:t>
      </w:r>
      <w:r w:rsidRPr="005E2E68">
        <w:rPr>
          <w:rFonts w:ascii="Times New Roman" w:hAnsi="Times New Roman" w:cs="Times New Roman"/>
          <w:iCs/>
          <w:lang w:val="en-US"/>
        </w:rPr>
        <w:t xml:space="preserve"> The arrhythmic control condition thus allows to isolate the variable of interest (theta oscillations) and to preserve participant blinding. </w:t>
      </w:r>
      <w:r>
        <w:rPr>
          <w:rFonts w:ascii="Times New Roman" w:hAnsi="Times New Roman" w:cs="Times New Roman"/>
          <w:iCs/>
          <w:lang w:val="en-US"/>
        </w:rPr>
        <w:t>It</w:t>
      </w:r>
      <w:r w:rsidRPr="005E2E68">
        <w:rPr>
          <w:rFonts w:ascii="Times New Roman" w:hAnsi="Times New Roman" w:cs="Times New Roman"/>
          <w:iCs/>
          <w:lang w:val="en-US"/>
        </w:rPr>
        <w:t xml:space="preserve"> has been</w:t>
      </w:r>
      <w:r>
        <w:rPr>
          <w:rFonts w:ascii="Times New Roman" w:hAnsi="Times New Roman" w:cs="Times New Roman"/>
          <w:iCs/>
          <w:lang w:val="en-US"/>
        </w:rPr>
        <w:t xml:space="preserve"> also</w:t>
      </w:r>
      <w:r w:rsidRPr="005E2E68">
        <w:rPr>
          <w:rFonts w:ascii="Times New Roman" w:hAnsi="Times New Roman" w:cs="Times New Roman"/>
          <w:iCs/>
          <w:lang w:val="en-US"/>
        </w:rPr>
        <w:t xml:space="preserve"> argued that sham</w:t>
      </w:r>
      <w:r>
        <w:rPr>
          <w:rFonts w:ascii="Times New Roman" w:hAnsi="Times New Roman" w:cs="Times New Roman"/>
          <w:iCs/>
          <w:lang w:val="en-US"/>
        </w:rPr>
        <w:t xml:space="preserve"> stimulation on its own</w:t>
      </w:r>
      <w:r w:rsidRPr="005E2E68">
        <w:rPr>
          <w:rFonts w:ascii="Times New Roman" w:hAnsi="Times New Roman" w:cs="Times New Roman"/>
          <w:iCs/>
          <w:lang w:val="en-US"/>
        </w:rPr>
        <w:t xml:space="preserve"> lacks specificity to be regarded as a full-fledged control condition</w:t>
      </w:r>
      <w:r>
        <w:rPr>
          <w:rFonts w:ascii="Times New Roman" w:hAnsi="Times New Roman" w:cs="Times New Roman"/>
          <w:iCs/>
          <w:lang w:val="en-US"/>
        </w:rPr>
        <w:t xml:space="preserve"> </w:t>
      </w:r>
      <w:r>
        <w:rPr>
          <w:rFonts w:ascii="Times New Roman" w:hAnsi="Times New Roman" w:cs="Times New Roman"/>
          <w:iCs/>
          <w:lang w:val="en-US"/>
        </w:rPr>
        <w:fldChar w:fldCharType="begin" w:fldLock="1"/>
      </w:r>
      <w:r>
        <w:rPr>
          <w:rFonts w:ascii="Times New Roman" w:hAnsi="Times New Roman" w:cs="Times New Roman"/>
          <w:iCs/>
          <w:lang w:val="en-US"/>
        </w:rPr>
        <w:instrText>ADDIN paperpile_citation &lt;clusterId&gt;G157U417J897N518&lt;/clusterId&gt;&lt;metadata&gt;&lt;citation&gt;&lt;id&gt;bf4f4bb3-1cdb-4ddc-9477-7b1d11402629&lt;/id&gt;&lt;/citation&gt;&lt;/metadata&gt;&lt;data&gt;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&lt;/data&gt; \* MERGEFORMAT</w:instrText>
      </w:r>
      <w:r>
        <w:rPr>
          <w:rFonts w:ascii="Times New Roman" w:hAnsi="Times New Roman" w:cs="Times New Roman"/>
          <w:iCs/>
          <w:lang w:val="en-US"/>
        </w:rPr>
        <w:fldChar w:fldCharType="separate"/>
      </w:r>
      <w:r>
        <w:rPr>
          <w:rFonts w:ascii="Times New Roman" w:hAnsi="Times New Roman" w:cs="Times New Roman"/>
          <w:iCs/>
          <w:noProof/>
          <w:lang w:val="en-US"/>
        </w:rPr>
        <w:t>(Duecker &amp; Sack, 2015)</w:t>
      </w:r>
      <w:r>
        <w:rPr>
          <w:rFonts w:ascii="Times New Roman" w:hAnsi="Times New Roman" w:cs="Times New Roman"/>
          <w:iCs/>
          <w:lang w:val="en-US"/>
        </w:rPr>
        <w:fldChar w:fldCharType="end"/>
      </w:r>
      <w:r>
        <w:rPr>
          <w:rFonts w:ascii="Times New Roman" w:hAnsi="Times New Roman" w:cs="Times New Roman"/>
          <w:iCs/>
          <w:lang w:val="en-US"/>
        </w:rPr>
        <w:t>.</w:t>
      </w:r>
    </w:p>
    <w:p w14:paraId="1B04FA31" w14:textId="77777777" w:rsidR="00A904B4" w:rsidRDefault="00A904B4" w:rsidP="00A904B4">
      <w:pPr>
        <w:pBdr>
          <w:top w:val="nil"/>
          <w:left w:val="nil"/>
          <w:bottom w:val="nil"/>
          <w:right w:val="nil"/>
          <w:between w:val="nil"/>
        </w:pBdr>
        <w:spacing w:line="360" w:lineRule="auto"/>
        <w:ind w:left="-284" w:right="-329" w:firstLine="567"/>
        <w:jc w:val="both"/>
        <w:rPr>
          <w:rFonts w:ascii="Times New Roman" w:hAnsi="Times New Roman" w:cs="Times New Roman"/>
          <w:iCs/>
          <w:lang w:val="en-GB"/>
        </w:rPr>
      </w:pPr>
      <w:r>
        <w:rPr>
          <w:rFonts w:ascii="Times New Roman" w:hAnsi="Times New Roman" w:cs="Times New Roman"/>
          <w:iCs/>
          <w:lang w:val="en-GB"/>
        </w:rPr>
        <w:lastRenderedPageBreak/>
        <w:t xml:space="preserve">The subjects were sequentially randomized and assigned to either the rhythmic or the arrhythmic group. The rhythmic group was exposed to </w:t>
      </w:r>
      <w:proofErr w:type="spellStart"/>
      <w:r>
        <w:rPr>
          <w:rFonts w:ascii="Times New Roman" w:hAnsi="Times New Roman" w:cs="Times New Roman"/>
          <w:iCs/>
          <w:lang w:val="en-GB"/>
        </w:rPr>
        <w:t>rhTMS</w:t>
      </w:r>
      <w:proofErr w:type="spellEnd"/>
      <w:r>
        <w:rPr>
          <w:rFonts w:ascii="Times New Roman" w:hAnsi="Times New Roman" w:cs="Times New Roman"/>
          <w:iCs/>
          <w:lang w:val="en-GB"/>
        </w:rPr>
        <w:t xml:space="preserve"> during the first visit and to </w:t>
      </w:r>
      <w:proofErr w:type="spellStart"/>
      <w:r>
        <w:rPr>
          <w:rFonts w:ascii="Times New Roman" w:hAnsi="Times New Roman" w:cs="Times New Roman"/>
          <w:iCs/>
          <w:lang w:val="en-GB"/>
        </w:rPr>
        <w:t>arrhTMS</w:t>
      </w:r>
      <w:proofErr w:type="spellEnd"/>
      <w:r>
        <w:rPr>
          <w:rFonts w:ascii="Times New Roman" w:hAnsi="Times New Roman" w:cs="Times New Roman"/>
          <w:iCs/>
          <w:lang w:val="en-GB"/>
        </w:rPr>
        <w:t xml:space="preserve"> during the second visit. The order was reversed for the arrhythmic group. The experimental protocol is outlined in table 1.</w:t>
      </w:r>
    </w:p>
    <w:p w14:paraId="28FEFBBD" w14:textId="77777777" w:rsidR="00A904B4" w:rsidRPr="0039065F" w:rsidRDefault="00A904B4" w:rsidP="00A904B4">
      <w:pPr>
        <w:pStyle w:val="Caption"/>
        <w:keepNext/>
        <w:spacing w:after="100"/>
        <w:ind w:left="-284" w:right="-329"/>
        <w:rPr>
          <w:rFonts w:ascii="Times New Roman" w:hAnsi="Times New Roman" w:cs="Times New Roman"/>
          <w:color w:val="auto"/>
          <w:sz w:val="20"/>
          <w:szCs w:val="20"/>
        </w:rPr>
      </w:pPr>
      <w:r w:rsidRPr="0039065F">
        <w:rPr>
          <w:rFonts w:ascii="Times New Roman" w:hAnsi="Times New Roman" w:cs="Times New Roman"/>
          <w:b/>
          <w:bCs/>
          <w:i w:val="0"/>
          <w:iCs w:val="0"/>
          <w:color w:val="auto"/>
          <w:sz w:val="20"/>
          <w:szCs w:val="20"/>
        </w:rPr>
        <w:t xml:space="preserve">Table </w:t>
      </w:r>
      <w:r w:rsidRPr="0039065F">
        <w:rPr>
          <w:rFonts w:ascii="Times New Roman" w:hAnsi="Times New Roman" w:cs="Times New Roman"/>
          <w:b/>
          <w:bCs/>
          <w:i w:val="0"/>
          <w:iCs w:val="0"/>
          <w:color w:val="auto"/>
          <w:sz w:val="20"/>
          <w:szCs w:val="20"/>
        </w:rPr>
        <w:fldChar w:fldCharType="begin"/>
      </w:r>
      <w:r w:rsidRPr="0039065F">
        <w:rPr>
          <w:rFonts w:ascii="Times New Roman" w:hAnsi="Times New Roman" w:cs="Times New Roman"/>
          <w:b/>
          <w:bCs/>
          <w:i w:val="0"/>
          <w:iCs w:val="0"/>
          <w:color w:val="auto"/>
          <w:sz w:val="20"/>
          <w:szCs w:val="20"/>
        </w:rPr>
        <w:instrText xml:space="preserve"> SEQ Table \* ARABIC </w:instrText>
      </w:r>
      <w:r w:rsidRPr="0039065F">
        <w:rPr>
          <w:rFonts w:ascii="Times New Roman" w:hAnsi="Times New Roman" w:cs="Times New Roman"/>
          <w:b/>
          <w:bCs/>
          <w:i w:val="0"/>
          <w:iCs w:val="0"/>
          <w:color w:val="auto"/>
          <w:sz w:val="20"/>
          <w:szCs w:val="20"/>
        </w:rPr>
        <w:fldChar w:fldCharType="separate"/>
      </w:r>
      <w:r w:rsidRPr="0039065F">
        <w:rPr>
          <w:rFonts w:ascii="Times New Roman" w:hAnsi="Times New Roman" w:cs="Times New Roman"/>
          <w:b/>
          <w:bCs/>
          <w:i w:val="0"/>
          <w:iCs w:val="0"/>
          <w:noProof/>
          <w:color w:val="auto"/>
          <w:sz w:val="20"/>
          <w:szCs w:val="20"/>
        </w:rPr>
        <w:t>1</w:t>
      </w:r>
      <w:r w:rsidRPr="0039065F">
        <w:rPr>
          <w:rFonts w:ascii="Times New Roman" w:hAnsi="Times New Roman" w:cs="Times New Roman"/>
          <w:b/>
          <w:bCs/>
          <w:i w:val="0"/>
          <w:iCs w:val="0"/>
          <w:color w:val="auto"/>
          <w:sz w:val="20"/>
          <w:szCs w:val="20"/>
        </w:rPr>
        <w:fldChar w:fldCharType="end"/>
      </w:r>
      <w:r w:rsidRPr="0039065F">
        <w:rPr>
          <w:rFonts w:ascii="Times New Roman" w:hAnsi="Times New Roman" w:cs="Times New Roman"/>
          <w:b/>
          <w:bCs/>
          <w:i w:val="0"/>
          <w:iCs w:val="0"/>
          <w:color w:val="auto"/>
          <w:sz w:val="20"/>
          <w:szCs w:val="20"/>
          <w:lang w:val="en-US"/>
        </w:rPr>
        <w:t>.</w:t>
      </w:r>
      <w:r w:rsidRPr="0039065F">
        <w:rPr>
          <w:rFonts w:ascii="Times New Roman" w:hAnsi="Times New Roman" w:cs="Times New Roman"/>
          <w:color w:val="auto"/>
          <w:sz w:val="20"/>
          <w:szCs w:val="20"/>
          <w:lang w:val="en-US"/>
        </w:rPr>
        <w:t xml:space="preserve"> Experimental protocol of the study. The subjects underwent two sessions of FT-RSGT and online TMS. The block order was the same for both sessions. The subjects in the rhythmic group were administered rhythmic TMS </w:t>
      </w:r>
      <w:r>
        <w:rPr>
          <w:rFonts w:ascii="Times New Roman" w:hAnsi="Times New Roman" w:cs="Times New Roman"/>
          <w:color w:val="auto"/>
          <w:sz w:val="20"/>
          <w:szCs w:val="20"/>
          <w:lang w:val="en-US"/>
        </w:rPr>
        <w:t xml:space="preserve">during blocks 2 and 3 </w:t>
      </w:r>
      <w:r w:rsidRPr="0039065F">
        <w:rPr>
          <w:rFonts w:ascii="Times New Roman" w:hAnsi="Times New Roman" w:cs="Times New Roman"/>
          <w:color w:val="auto"/>
          <w:sz w:val="20"/>
          <w:szCs w:val="20"/>
          <w:lang w:val="en-US"/>
        </w:rPr>
        <w:t xml:space="preserve">and arrhythmic TMS </w:t>
      </w:r>
      <w:r>
        <w:rPr>
          <w:rFonts w:ascii="Times New Roman" w:hAnsi="Times New Roman" w:cs="Times New Roman"/>
          <w:color w:val="auto"/>
          <w:sz w:val="20"/>
          <w:szCs w:val="20"/>
          <w:lang w:val="en-US"/>
        </w:rPr>
        <w:t>during blocks 5 and 6 at the first visit</w:t>
      </w:r>
      <w:r w:rsidRPr="0039065F">
        <w:rPr>
          <w:rFonts w:ascii="Times New Roman" w:hAnsi="Times New Roman" w:cs="Times New Roman"/>
          <w:color w:val="auto"/>
          <w:sz w:val="20"/>
          <w:szCs w:val="20"/>
          <w:lang w:val="en-US"/>
        </w:rPr>
        <w:t>. In the arrhythmic group</w:t>
      </w:r>
      <w:r>
        <w:rPr>
          <w:rFonts w:ascii="Times New Roman" w:hAnsi="Times New Roman" w:cs="Times New Roman"/>
          <w:color w:val="auto"/>
          <w:sz w:val="20"/>
          <w:szCs w:val="20"/>
          <w:lang w:val="en-US"/>
        </w:rPr>
        <w:t xml:space="preserve"> and for the second visit</w:t>
      </w:r>
      <w:r w:rsidRPr="0039065F">
        <w:rPr>
          <w:rFonts w:ascii="Times New Roman" w:hAnsi="Times New Roman" w:cs="Times New Roman"/>
          <w:color w:val="auto"/>
          <w:sz w:val="20"/>
          <w:szCs w:val="20"/>
          <w:lang w:val="en-US"/>
        </w:rPr>
        <w:t xml:space="preserve"> the order was reversed. In total, the protocol yielded 150 mins of task time (12000 trials).  </w:t>
      </w:r>
    </w:p>
    <w:tbl>
      <w:tblPr>
        <w:tblStyle w:val="TableGrid"/>
        <w:tblW w:w="4248" w:type="dxa"/>
        <w:jc w:val="center"/>
        <w:tblLayout w:type="fixed"/>
        <w:tblLook w:val="0600" w:firstRow="0" w:lastRow="0" w:firstColumn="0" w:lastColumn="0" w:noHBand="1" w:noVBand="1"/>
      </w:tblPr>
      <w:tblGrid>
        <w:gridCol w:w="846"/>
        <w:gridCol w:w="2268"/>
        <w:gridCol w:w="1134"/>
      </w:tblGrid>
      <w:tr w:rsidR="00A904B4" w14:paraId="1E33123A" w14:textId="77777777" w:rsidTr="00A936AA">
        <w:trPr>
          <w:trHeight w:val="485"/>
          <w:jc w:val="center"/>
        </w:trPr>
        <w:tc>
          <w:tcPr>
            <w:tcW w:w="846" w:type="dxa"/>
          </w:tcPr>
          <w:p w14:paraId="590C39E5" w14:textId="77777777" w:rsidR="00A904B4" w:rsidRPr="00280891" w:rsidRDefault="00A904B4" w:rsidP="00A936AA">
            <w:pPr>
              <w:jc w:val="center"/>
              <w:rPr>
                <w:rFonts w:ascii="Times New Roman" w:hAnsi="Times New Roman" w:cs="Times New Roman"/>
                <w:b/>
                <w:lang w:val="en-US"/>
              </w:rPr>
            </w:pPr>
            <w:r w:rsidRPr="00280891">
              <w:rPr>
                <w:rFonts w:ascii="Times New Roman" w:hAnsi="Times New Roman" w:cs="Times New Roman"/>
                <w:b/>
                <w:lang w:val="en-US"/>
              </w:rPr>
              <w:t>Block</w:t>
            </w:r>
          </w:p>
        </w:tc>
        <w:tc>
          <w:tcPr>
            <w:tcW w:w="2268" w:type="dxa"/>
          </w:tcPr>
          <w:p w14:paraId="4515D92D" w14:textId="77777777" w:rsidR="00A904B4" w:rsidRPr="00280891" w:rsidRDefault="00A904B4" w:rsidP="00A936AA">
            <w:pPr>
              <w:jc w:val="center"/>
              <w:rPr>
                <w:rFonts w:ascii="Times New Roman" w:hAnsi="Times New Roman" w:cs="Times New Roman"/>
                <w:b/>
                <w:lang w:val="en-US"/>
              </w:rPr>
            </w:pPr>
            <w:r w:rsidRPr="00280891">
              <w:rPr>
                <w:rFonts w:ascii="Times New Roman" w:hAnsi="Times New Roman" w:cs="Times New Roman"/>
                <w:b/>
              </w:rPr>
              <w:t>V</w:t>
            </w:r>
            <w:proofErr w:type="spellStart"/>
            <w:r w:rsidRPr="00280891">
              <w:rPr>
                <w:rFonts w:ascii="Times New Roman" w:hAnsi="Times New Roman" w:cs="Times New Roman"/>
                <w:b/>
                <w:lang w:val="en-US"/>
              </w:rPr>
              <w:t>isit</w:t>
            </w:r>
            <w:proofErr w:type="spellEnd"/>
            <w:r w:rsidRPr="00280891">
              <w:rPr>
                <w:rFonts w:ascii="Times New Roman" w:hAnsi="Times New Roman" w:cs="Times New Roman"/>
                <w:b/>
                <w:lang w:val="en-US"/>
              </w:rPr>
              <w:t xml:space="preserve"> 1 or 2 </w:t>
            </w:r>
            <w:r w:rsidRPr="00280891">
              <w:rPr>
                <w:rFonts w:ascii="Times New Roman" w:eastAsia="Arial Unicode MS" w:hAnsi="Times New Roman" w:cs="Times New Roman"/>
                <w:b/>
              </w:rPr>
              <w:t>≈</w:t>
            </w:r>
            <w:r w:rsidRPr="00280891">
              <w:rPr>
                <w:rFonts w:ascii="Times New Roman" w:eastAsia="Arial Unicode MS" w:hAnsi="Times New Roman" w:cs="Times New Roman"/>
                <w:b/>
                <w:lang w:val="en-US"/>
              </w:rPr>
              <w:t xml:space="preserve"> </w:t>
            </w:r>
            <w:r>
              <w:rPr>
                <w:rFonts w:ascii="Times New Roman" w:hAnsi="Times New Roman" w:cs="Times New Roman"/>
                <w:b/>
                <w:lang w:val="en-US"/>
              </w:rPr>
              <w:t>2</w:t>
            </w:r>
            <w:r w:rsidRPr="00280891">
              <w:rPr>
                <w:rFonts w:ascii="Times New Roman" w:hAnsi="Times New Roman" w:cs="Times New Roman"/>
                <w:b/>
                <w:lang w:val="en-US"/>
              </w:rPr>
              <w:t>h</w:t>
            </w:r>
          </w:p>
        </w:tc>
        <w:tc>
          <w:tcPr>
            <w:tcW w:w="1134" w:type="dxa"/>
          </w:tcPr>
          <w:p w14:paraId="7239605F" w14:textId="77777777" w:rsidR="00A904B4" w:rsidRPr="00280891" w:rsidRDefault="00A904B4" w:rsidP="00A936AA">
            <w:pPr>
              <w:ind w:left="-80" w:right="-100"/>
              <w:jc w:val="center"/>
              <w:rPr>
                <w:rFonts w:ascii="Times New Roman" w:hAnsi="Times New Roman" w:cs="Times New Roman"/>
                <w:b/>
                <w:lang w:val="en-US"/>
              </w:rPr>
            </w:pPr>
            <w:r w:rsidRPr="00280891">
              <w:rPr>
                <w:rFonts w:ascii="Times New Roman" w:hAnsi="Times New Roman" w:cs="Times New Roman"/>
                <w:b/>
                <w:lang w:val="en-US"/>
              </w:rPr>
              <w:t>Duration</w:t>
            </w:r>
          </w:p>
        </w:tc>
      </w:tr>
      <w:tr w:rsidR="00A904B4" w14:paraId="5652E9B8" w14:textId="77777777" w:rsidTr="00A936AA">
        <w:trPr>
          <w:trHeight w:val="485"/>
          <w:jc w:val="center"/>
        </w:trPr>
        <w:tc>
          <w:tcPr>
            <w:tcW w:w="846" w:type="dxa"/>
          </w:tcPr>
          <w:p w14:paraId="284EFC56"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1</w:t>
            </w:r>
          </w:p>
        </w:tc>
        <w:tc>
          <w:tcPr>
            <w:tcW w:w="2268" w:type="dxa"/>
          </w:tcPr>
          <w:p w14:paraId="79332ABB" w14:textId="77777777" w:rsidR="00A904B4" w:rsidRPr="00280891" w:rsidRDefault="00A904B4" w:rsidP="00A936AA">
            <w:pPr>
              <w:rPr>
                <w:rFonts w:ascii="Times New Roman" w:hAnsi="Times New Roman" w:cs="Times New Roman"/>
                <w:bCs/>
                <w:lang w:val="en-US"/>
              </w:rPr>
            </w:pPr>
            <w:r w:rsidRPr="00280891">
              <w:rPr>
                <w:rFonts w:ascii="Times New Roman" w:hAnsi="Times New Roman" w:cs="Times New Roman"/>
                <w:bCs/>
                <w:lang w:val="en-US"/>
              </w:rPr>
              <w:t>Baseline</w:t>
            </w:r>
          </w:p>
        </w:tc>
        <w:tc>
          <w:tcPr>
            <w:tcW w:w="1134" w:type="dxa"/>
          </w:tcPr>
          <w:p w14:paraId="3AFB50AE" w14:textId="77777777" w:rsidR="00A904B4" w:rsidRPr="00280891" w:rsidRDefault="00A904B4" w:rsidP="00A936AA">
            <w:pPr>
              <w:ind w:right="-100"/>
              <w:jc w:val="center"/>
              <w:rPr>
                <w:rFonts w:ascii="Times New Roman" w:eastAsia="Arial Unicode MS" w:hAnsi="Times New Roman" w:cs="Times New Roman"/>
                <w:bCs/>
                <w:lang w:val="en-US"/>
              </w:rPr>
            </w:pPr>
            <w:r w:rsidRPr="00280891">
              <w:rPr>
                <w:rFonts w:ascii="Times New Roman" w:eastAsia="Arial Unicode MS" w:hAnsi="Times New Roman" w:cs="Times New Roman"/>
                <w:bCs/>
                <w:lang w:val="en-US"/>
              </w:rPr>
              <w:t>5’</w:t>
            </w:r>
          </w:p>
        </w:tc>
      </w:tr>
      <w:tr w:rsidR="00A904B4" w14:paraId="2FEC141D" w14:textId="77777777" w:rsidTr="00A936AA">
        <w:trPr>
          <w:trHeight w:val="545"/>
          <w:jc w:val="center"/>
        </w:trPr>
        <w:tc>
          <w:tcPr>
            <w:tcW w:w="846" w:type="dxa"/>
          </w:tcPr>
          <w:p w14:paraId="45DD0EC3"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2</w:t>
            </w:r>
          </w:p>
        </w:tc>
        <w:tc>
          <w:tcPr>
            <w:tcW w:w="2268" w:type="dxa"/>
          </w:tcPr>
          <w:p w14:paraId="4C8C1D4A" w14:textId="77777777" w:rsidR="00A904B4" w:rsidRPr="00280891" w:rsidRDefault="00A904B4" w:rsidP="00A936AA">
            <w:pPr>
              <w:rPr>
                <w:rFonts w:ascii="Times New Roman" w:hAnsi="Times New Roman" w:cs="Times New Roman"/>
                <w:bCs/>
                <w:lang w:val="en-US"/>
              </w:rPr>
            </w:pPr>
            <w:r w:rsidRPr="00280891">
              <w:rPr>
                <w:rFonts w:ascii="Times New Roman" w:hAnsi="Times New Roman" w:cs="Times New Roman"/>
                <w:bCs/>
                <w:lang w:val="en-US"/>
              </w:rPr>
              <w:t>Sham rh/</w:t>
            </w:r>
            <w:proofErr w:type="spellStart"/>
            <w:r w:rsidRPr="00280891">
              <w:rPr>
                <w:rFonts w:ascii="Times New Roman" w:hAnsi="Times New Roman" w:cs="Times New Roman"/>
                <w:bCs/>
                <w:lang w:val="en-US"/>
              </w:rPr>
              <w:t>arrhTMS</w:t>
            </w:r>
            <w:proofErr w:type="spellEnd"/>
          </w:p>
        </w:tc>
        <w:tc>
          <w:tcPr>
            <w:tcW w:w="1134" w:type="dxa"/>
          </w:tcPr>
          <w:p w14:paraId="364C808B"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15’</w:t>
            </w:r>
          </w:p>
        </w:tc>
      </w:tr>
      <w:tr w:rsidR="00A904B4" w14:paraId="3CA449C3" w14:textId="77777777" w:rsidTr="00A936AA">
        <w:trPr>
          <w:trHeight w:val="545"/>
          <w:jc w:val="center"/>
        </w:trPr>
        <w:tc>
          <w:tcPr>
            <w:tcW w:w="846" w:type="dxa"/>
          </w:tcPr>
          <w:p w14:paraId="0ECC582E"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3</w:t>
            </w:r>
          </w:p>
        </w:tc>
        <w:tc>
          <w:tcPr>
            <w:tcW w:w="2268" w:type="dxa"/>
          </w:tcPr>
          <w:p w14:paraId="505FA6AA" w14:textId="77777777" w:rsidR="00A904B4" w:rsidRPr="00280891" w:rsidRDefault="00A904B4" w:rsidP="00A936AA">
            <w:pPr>
              <w:rPr>
                <w:rFonts w:ascii="Times New Roman" w:hAnsi="Times New Roman" w:cs="Times New Roman"/>
                <w:bCs/>
                <w:lang w:val="en-US"/>
              </w:rPr>
            </w:pPr>
            <w:r w:rsidRPr="00280891">
              <w:rPr>
                <w:rFonts w:ascii="Times New Roman" w:hAnsi="Times New Roman" w:cs="Times New Roman"/>
                <w:bCs/>
                <w:lang w:val="en-US"/>
              </w:rPr>
              <w:t>Active rh/</w:t>
            </w:r>
            <w:proofErr w:type="spellStart"/>
            <w:r w:rsidRPr="00280891">
              <w:rPr>
                <w:rFonts w:ascii="Times New Roman" w:hAnsi="Times New Roman" w:cs="Times New Roman"/>
                <w:bCs/>
                <w:lang w:val="en-US"/>
              </w:rPr>
              <w:t>arrhTMS</w:t>
            </w:r>
            <w:proofErr w:type="spellEnd"/>
          </w:p>
        </w:tc>
        <w:tc>
          <w:tcPr>
            <w:tcW w:w="1134" w:type="dxa"/>
          </w:tcPr>
          <w:p w14:paraId="0089AC51" w14:textId="77777777" w:rsidR="00A904B4" w:rsidRPr="00280891" w:rsidRDefault="00A904B4" w:rsidP="00A936AA">
            <w:pPr>
              <w:jc w:val="center"/>
              <w:rPr>
                <w:rFonts w:ascii="Times New Roman" w:hAnsi="Times New Roman" w:cs="Times New Roman"/>
                <w:bCs/>
              </w:rPr>
            </w:pPr>
            <w:r w:rsidRPr="00280891">
              <w:rPr>
                <w:rFonts w:ascii="Times New Roman" w:hAnsi="Times New Roman" w:cs="Times New Roman"/>
                <w:bCs/>
                <w:lang w:val="en-US"/>
              </w:rPr>
              <w:t>15’</w:t>
            </w:r>
          </w:p>
        </w:tc>
      </w:tr>
      <w:tr w:rsidR="00A904B4" w14:paraId="77A5948A" w14:textId="77777777" w:rsidTr="00A936AA">
        <w:trPr>
          <w:trHeight w:val="545"/>
          <w:jc w:val="center"/>
        </w:trPr>
        <w:tc>
          <w:tcPr>
            <w:tcW w:w="846" w:type="dxa"/>
          </w:tcPr>
          <w:p w14:paraId="05AE895F"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4</w:t>
            </w:r>
          </w:p>
        </w:tc>
        <w:tc>
          <w:tcPr>
            <w:tcW w:w="2268" w:type="dxa"/>
          </w:tcPr>
          <w:p w14:paraId="13D8C40D" w14:textId="77777777" w:rsidR="00A904B4" w:rsidRPr="00280891" w:rsidRDefault="00A904B4" w:rsidP="00A936AA">
            <w:pPr>
              <w:rPr>
                <w:rFonts w:ascii="Times New Roman" w:hAnsi="Times New Roman" w:cs="Times New Roman"/>
                <w:bCs/>
              </w:rPr>
            </w:pPr>
            <w:r w:rsidRPr="00280891">
              <w:rPr>
                <w:rFonts w:ascii="Times New Roman" w:hAnsi="Times New Roman" w:cs="Times New Roman"/>
                <w:bCs/>
                <w:lang w:val="en-US"/>
              </w:rPr>
              <w:t>Baseline</w:t>
            </w:r>
          </w:p>
        </w:tc>
        <w:tc>
          <w:tcPr>
            <w:tcW w:w="1134" w:type="dxa"/>
          </w:tcPr>
          <w:p w14:paraId="7DE5E596" w14:textId="77777777" w:rsidR="00A904B4" w:rsidRPr="00280891" w:rsidRDefault="00A904B4" w:rsidP="00A936AA">
            <w:pPr>
              <w:jc w:val="center"/>
              <w:rPr>
                <w:rFonts w:ascii="Times New Roman" w:hAnsi="Times New Roman" w:cs="Times New Roman"/>
                <w:bCs/>
              </w:rPr>
            </w:pPr>
            <w:r w:rsidRPr="00280891">
              <w:rPr>
                <w:rFonts w:ascii="Times New Roman" w:eastAsia="Arial Unicode MS" w:hAnsi="Times New Roman" w:cs="Times New Roman"/>
                <w:bCs/>
                <w:lang w:val="en-US"/>
              </w:rPr>
              <w:t>5’</w:t>
            </w:r>
          </w:p>
        </w:tc>
      </w:tr>
      <w:tr w:rsidR="00A904B4" w14:paraId="6AA52E4B" w14:textId="77777777" w:rsidTr="00A936AA">
        <w:trPr>
          <w:trHeight w:val="545"/>
          <w:jc w:val="center"/>
        </w:trPr>
        <w:tc>
          <w:tcPr>
            <w:tcW w:w="846" w:type="dxa"/>
          </w:tcPr>
          <w:p w14:paraId="26406573"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5</w:t>
            </w:r>
          </w:p>
        </w:tc>
        <w:tc>
          <w:tcPr>
            <w:tcW w:w="2268" w:type="dxa"/>
          </w:tcPr>
          <w:p w14:paraId="0F80B53C" w14:textId="77777777" w:rsidR="00A904B4" w:rsidRPr="00280891" w:rsidRDefault="00A904B4" w:rsidP="00A936AA">
            <w:pPr>
              <w:rPr>
                <w:rFonts w:ascii="Times New Roman" w:hAnsi="Times New Roman" w:cs="Times New Roman"/>
                <w:bCs/>
              </w:rPr>
            </w:pPr>
            <w:r w:rsidRPr="00280891">
              <w:rPr>
                <w:rFonts w:ascii="Times New Roman" w:hAnsi="Times New Roman" w:cs="Times New Roman"/>
                <w:bCs/>
                <w:lang w:val="en-US"/>
              </w:rPr>
              <w:t>Sham rh/</w:t>
            </w:r>
            <w:proofErr w:type="spellStart"/>
            <w:r w:rsidRPr="00280891">
              <w:rPr>
                <w:rFonts w:ascii="Times New Roman" w:hAnsi="Times New Roman" w:cs="Times New Roman"/>
                <w:bCs/>
                <w:lang w:val="en-US"/>
              </w:rPr>
              <w:t>arrhTMS</w:t>
            </w:r>
            <w:proofErr w:type="spellEnd"/>
          </w:p>
        </w:tc>
        <w:tc>
          <w:tcPr>
            <w:tcW w:w="1134" w:type="dxa"/>
          </w:tcPr>
          <w:p w14:paraId="57B58B13" w14:textId="77777777" w:rsidR="00A904B4" w:rsidRPr="00280891" w:rsidRDefault="00A904B4" w:rsidP="00A936AA">
            <w:pPr>
              <w:jc w:val="center"/>
              <w:rPr>
                <w:rFonts w:ascii="Times New Roman" w:hAnsi="Times New Roman" w:cs="Times New Roman"/>
                <w:bCs/>
              </w:rPr>
            </w:pPr>
            <w:r w:rsidRPr="00280891">
              <w:rPr>
                <w:rFonts w:ascii="Times New Roman" w:hAnsi="Times New Roman" w:cs="Times New Roman"/>
                <w:bCs/>
                <w:lang w:val="en-US"/>
              </w:rPr>
              <w:t>15’</w:t>
            </w:r>
          </w:p>
        </w:tc>
      </w:tr>
      <w:tr w:rsidR="00A904B4" w14:paraId="5E0EA9D7" w14:textId="77777777" w:rsidTr="00A936AA">
        <w:trPr>
          <w:trHeight w:val="545"/>
          <w:jc w:val="center"/>
        </w:trPr>
        <w:tc>
          <w:tcPr>
            <w:tcW w:w="846" w:type="dxa"/>
          </w:tcPr>
          <w:p w14:paraId="5DEDDDA5"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6</w:t>
            </w:r>
          </w:p>
        </w:tc>
        <w:tc>
          <w:tcPr>
            <w:tcW w:w="2268" w:type="dxa"/>
          </w:tcPr>
          <w:p w14:paraId="095CDA16" w14:textId="77777777" w:rsidR="00A904B4" w:rsidRPr="00280891" w:rsidRDefault="00A904B4" w:rsidP="00A936AA">
            <w:pPr>
              <w:rPr>
                <w:rFonts w:ascii="Times New Roman" w:hAnsi="Times New Roman" w:cs="Times New Roman"/>
                <w:bCs/>
              </w:rPr>
            </w:pPr>
            <w:r w:rsidRPr="00280891">
              <w:rPr>
                <w:rFonts w:ascii="Times New Roman" w:hAnsi="Times New Roman" w:cs="Times New Roman"/>
                <w:bCs/>
                <w:lang w:val="en-US"/>
              </w:rPr>
              <w:t>Active rh/</w:t>
            </w:r>
            <w:proofErr w:type="spellStart"/>
            <w:r w:rsidRPr="00280891">
              <w:rPr>
                <w:rFonts w:ascii="Times New Roman" w:hAnsi="Times New Roman" w:cs="Times New Roman"/>
                <w:bCs/>
                <w:lang w:val="en-US"/>
              </w:rPr>
              <w:t>arrhTMS</w:t>
            </w:r>
            <w:proofErr w:type="spellEnd"/>
          </w:p>
        </w:tc>
        <w:tc>
          <w:tcPr>
            <w:tcW w:w="1134" w:type="dxa"/>
          </w:tcPr>
          <w:p w14:paraId="4A273AFC" w14:textId="77777777" w:rsidR="00A904B4" w:rsidRPr="00280891" w:rsidRDefault="00A904B4" w:rsidP="00A936AA">
            <w:pPr>
              <w:jc w:val="center"/>
              <w:rPr>
                <w:rFonts w:ascii="Times New Roman" w:hAnsi="Times New Roman" w:cs="Times New Roman"/>
                <w:bCs/>
              </w:rPr>
            </w:pPr>
            <w:r w:rsidRPr="00280891">
              <w:rPr>
                <w:rFonts w:ascii="Times New Roman" w:hAnsi="Times New Roman" w:cs="Times New Roman"/>
                <w:bCs/>
                <w:lang w:val="en-US"/>
              </w:rPr>
              <w:t>15’</w:t>
            </w:r>
          </w:p>
        </w:tc>
      </w:tr>
      <w:tr w:rsidR="00A904B4" w14:paraId="4E46F229" w14:textId="77777777" w:rsidTr="00A936AA">
        <w:trPr>
          <w:trHeight w:val="545"/>
          <w:jc w:val="center"/>
        </w:trPr>
        <w:tc>
          <w:tcPr>
            <w:tcW w:w="846" w:type="dxa"/>
          </w:tcPr>
          <w:p w14:paraId="73968434" w14:textId="77777777" w:rsidR="00A904B4" w:rsidRPr="00280891" w:rsidRDefault="00A904B4" w:rsidP="00A936AA">
            <w:pPr>
              <w:jc w:val="center"/>
              <w:rPr>
                <w:rFonts w:ascii="Times New Roman" w:hAnsi="Times New Roman" w:cs="Times New Roman"/>
                <w:bCs/>
                <w:lang w:val="en-US"/>
              </w:rPr>
            </w:pPr>
            <w:r w:rsidRPr="00280891">
              <w:rPr>
                <w:rFonts w:ascii="Times New Roman" w:hAnsi="Times New Roman" w:cs="Times New Roman"/>
                <w:bCs/>
                <w:lang w:val="en-US"/>
              </w:rPr>
              <w:t>7</w:t>
            </w:r>
          </w:p>
        </w:tc>
        <w:tc>
          <w:tcPr>
            <w:tcW w:w="2268" w:type="dxa"/>
          </w:tcPr>
          <w:p w14:paraId="705ABCB1" w14:textId="77777777" w:rsidR="00A904B4" w:rsidRPr="00280891" w:rsidRDefault="00A904B4" w:rsidP="00A936AA">
            <w:pPr>
              <w:rPr>
                <w:rFonts w:ascii="Times New Roman" w:hAnsi="Times New Roman" w:cs="Times New Roman"/>
                <w:bCs/>
                <w:lang w:val="en-US"/>
              </w:rPr>
            </w:pPr>
            <w:r w:rsidRPr="00280891">
              <w:rPr>
                <w:rFonts w:ascii="Times New Roman" w:hAnsi="Times New Roman" w:cs="Times New Roman"/>
                <w:bCs/>
                <w:lang w:val="en-US"/>
              </w:rPr>
              <w:t>Baseline</w:t>
            </w:r>
          </w:p>
        </w:tc>
        <w:tc>
          <w:tcPr>
            <w:tcW w:w="1134" w:type="dxa"/>
          </w:tcPr>
          <w:p w14:paraId="6405D19A" w14:textId="77777777" w:rsidR="00A904B4" w:rsidRPr="00280891" w:rsidRDefault="00A904B4" w:rsidP="00A936AA">
            <w:pPr>
              <w:jc w:val="center"/>
              <w:rPr>
                <w:rFonts w:ascii="Times New Roman" w:hAnsi="Times New Roman" w:cs="Times New Roman"/>
                <w:bCs/>
              </w:rPr>
            </w:pPr>
            <w:r w:rsidRPr="00280891">
              <w:rPr>
                <w:rFonts w:ascii="Times New Roman" w:eastAsia="Arial Unicode MS" w:hAnsi="Times New Roman" w:cs="Times New Roman"/>
                <w:bCs/>
                <w:lang w:val="en-US"/>
              </w:rPr>
              <w:t>5’</w:t>
            </w:r>
          </w:p>
        </w:tc>
      </w:tr>
    </w:tbl>
    <w:p w14:paraId="12C4FA58" w14:textId="77777777" w:rsidR="00A904B4" w:rsidRPr="00CB0A2B" w:rsidRDefault="00A904B4" w:rsidP="00A904B4">
      <w:pPr>
        <w:pBdr>
          <w:top w:val="nil"/>
          <w:left w:val="nil"/>
          <w:bottom w:val="nil"/>
          <w:right w:val="nil"/>
          <w:between w:val="nil"/>
        </w:pBdr>
        <w:spacing w:before="200" w:line="360" w:lineRule="auto"/>
        <w:ind w:left="-284" w:right="-329" w:firstLine="567"/>
        <w:jc w:val="both"/>
        <w:rPr>
          <w:rFonts w:ascii="Times New Roman" w:hAnsi="Times New Roman" w:cs="Times New Roman"/>
          <w:iCs/>
          <w:lang w:val="en-US"/>
        </w:rPr>
      </w:pPr>
      <w:r w:rsidRPr="00A13FD0">
        <w:rPr>
          <w:rFonts w:ascii="Times New Roman" w:hAnsi="Times New Roman" w:cs="Times New Roman"/>
          <w:iCs/>
          <w:lang w:val="en-US"/>
        </w:rPr>
        <w:t xml:space="preserve">TMS </w:t>
      </w:r>
      <w:r>
        <w:rPr>
          <w:rFonts w:ascii="Times New Roman" w:hAnsi="Times New Roman" w:cs="Times New Roman"/>
          <w:iCs/>
          <w:lang w:val="en-US"/>
        </w:rPr>
        <w:t>was</w:t>
      </w:r>
      <w:r w:rsidRPr="00A13FD0">
        <w:rPr>
          <w:rFonts w:ascii="Times New Roman" w:hAnsi="Times New Roman" w:cs="Times New Roman"/>
          <w:iCs/>
          <w:lang w:val="en-US"/>
        </w:rPr>
        <w:t xml:space="preserve"> applied with a biphasic TMS device (</w:t>
      </w:r>
      <w:proofErr w:type="spellStart"/>
      <w:r w:rsidRPr="00A13FD0">
        <w:rPr>
          <w:rFonts w:ascii="Times New Roman" w:hAnsi="Times New Roman" w:cs="Times New Roman"/>
          <w:iCs/>
          <w:lang w:val="en-US"/>
        </w:rPr>
        <w:t>Magstim</w:t>
      </w:r>
      <w:proofErr w:type="spellEnd"/>
      <w:r w:rsidRPr="00A13FD0">
        <w:rPr>
          <w:rFonts w:ascii="Times New Roman" w:hAnsi="Times New Roman" w:cs="Times New Roman"/>
          <w:iCs/>
          <w:lang w:val="en-US"/>
        </w:rPr>
        <w:t xml:space="preserve"> Super Rapid) equipped with a figure-of-eight coil (Double 70-mm Alpha Coil; The </w:t>
      </w:r>
      <w:proofErr w:type="spellStart"/>
      <w:r w:rsidRPr="00A13FD0">
        <w:rPr>
          <w:rFonts w:ascii="Times New Roman" w:hAnsi="Times New Roman" w:cs="Times New Roman"/>
          <w:iCs/>
          <w:lang w:val="en-US"/>
        </w:rPr>
        <w:t>Magstim</w:t>
      </w:r>
      <w:proofErr w:type="spellEnd"/>
      <w:r w:rsidRPr="00A13FD0">
        <w:rPr>
          <w:rFonts w:ascii="Times New Roman" w:hAnsi="Times New Roman" w:cs="Times New Roman"/>
          <w:iCs/>
          <w:lang w:val="en-US"/>
        </w:rPr>
        <w:t xml:space="preserve"> Company Ltd, UK). All TMS applications</w:t>
      </w:r>
      <w:r>
        <w:rPr>
          <w:rFonts w:ascii="Times New Roman" w:hAnsi="Times New Roman" w:cs="Times New Roman"/>
          <w:iCs/>
          <w:lang w:val="en-US"/>
        </w:rPr>
        <w:t xml:space="preserve"> </w:t>
      </w:r>
      <w:r w:rsidRPr="00A13FD0">
        <w:rPr>
          <w:rFonts w:ascii="Times New Roman" w:hAnsi="Times New Roman" w:cs="Times New Roman"/>
          <w:iCs/>
          <w:lang w:val="en-US"/>
        </w:rPr>
        <w:t>follow</w:t>
      </w:r>
      <w:r>
        <w:rPr>
          <w:rFonts w:ascii="Times New Roman" w:hAnsi="Times New Roman" w:cs="Times New Roman"/>
          <w:iCs/>
          <w:lang w:val="en-US"/>
        </w:rPr>
        <w:t>ed</w:t>
      </w:r>
      <w:r w:rsidRPr="00A13FD0">
        <w:rPr>
          <w:rFonts w:ascii="Times New Roman" w:hAnsi="Times New Roman" w:cs="Times New Roman"/>
          <w:iCs/>
          <w:lang w:val="en-US"/>
        </w:rPr>
        <w:t xml:space="preserve"> the updated safety guidelines and recommendations of the international TMS community </w:t>
      </w:r>
      <w:r>
        <w:rPr>
          <w:rFonts w:ascii="Times New Roman" w:hAnsi="Times New Roman" w:cs="Times New Roman"/>
          <w:iCs/>
          <w:lang w:val="en-US"/>
        </w:rPr>
        <w:t xml:space="preserve"> </w:t>
      </w:r>
      <w:r>
        <w:rPr>
          <w:rFonts w:ascii="Times New Roman" w:hAnsi="Times New Roman" w:cs="Times New Roman"/>
          <w:iCs/>
          <w:lang w:val="en-US"/>
        </w:rPr>
        <w:fldChar w:fldCharType="begin" w:fldLock="1"/>
      </w:r>
      <w:r>
        <w:rPr>
          <w:rFonts w:ascii="Times New Roman" w:hAnsi="Times New Roman" w:cs="Times New Roman"/>
          <w:iCs/>
          <w:lang w:val="en-US"/>
        </w:rPr>
        <w:instrText>ADDIN paperpile_citation &lt;clusterId&gt;O116C464Y754V547&lt;/clusterId&gt;&lt;metadata&gt;&lt;citation&gt;&lt;id&gt;78902105-5926-4175-91ee-aa84ea88fc7c&lt;/id&gt;&lt;/citation&gt;&lt;/metadata&gt;&lt;data&gt;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&lt;/data&gt; \* MERGEFORMAT</w:instrText>
      </w:r>
      <w:r>
        <w:rPr>
          <w:rFonts w:ascii="Times New Roman" w:hAnsi="Times New Roman" w:cs="Times New Roman"/>
          <w:iCs/>
          <w:lang w:val="en-US"/>
        </w:rPr>
        <w:fldChar w:fldCharType="separate"/>
      </w:r>
      <w:r>
        <w:rPr>
          <w:rFonts w:ascii="Times New Roman" w:hAnsi="Times New Roman" w:cs="Times New Roman"/>
          <w:iCs/>
          <w:noProof/>
          <w:lang w:val="en-US"/>
        </w:rPr>
        <w:t>(Rossi et al., 2021)</w:t>
      </w:r>
      <w:r>
        <w:rPr>
          <w:rFonts w:ascii="Times New Roman" w:hAnsi="Times New Roman" w:cs="Times New Roman"/>
          <w:iCs/>
          <w:lang w:val="en-US"/>
        </w:rPr>
        <w:fldChar w:fldCharType="end"/>
      </w:r>
      <w:r>
        <w:rPr>
          <w:rFonts w:ascii="Times New Roman" w:hAnsi="Times New Roman" w:cs="Times New Roman"/>
          <w:iCs/>
          <w:lang w:val="en-US"/>
        </w:rPr>
        <w:t xml:space="preserve">. </w:t>
      </w:r>
    </w:p>
    <w:p w14:paraId="29C4C794" w14:textId="77777777" w:rsidR="00A904B4" w:rsidRPr="00A13FD0"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i/>
          <w:lang w:val="en-GB"/>
        </w:rPr>
      </w:pPr>
      <w:r w:rsidRPr="00A13FD0">
        <w:rPr>
          <w:rFonts w:ascii="Times New Roman" w:hAnsi="Times New Roman" w:cs="Times New Roman"/>
          <w:i/>
          <w:lang w:val="en-GB"/>
        </w:rPr>
        <w:t>2.4.1. ROI Definition</w:t>
      </w:r>
    </w:p>
    <w:p w14:paraId="7D2948C9" w14:textId="77777777" w:rsidR="00A904B4" w:rsidRPr="001B6A56"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iCs/>
          <w:lang w:val="en-US"/>
        </w:rPr>
      </w:pPr>
      <w:r>
        <w:rPr>
          <w:rFonts w:ascii="Times New Roman" w:hAnsi="Times New Roman" w:cs="Times New Roman"/>
          <w:iCs/>
          <w:lang w:val="en-US"/>
        </w:rPr>
        <w:t xml:space="preserve">We used </w:t>
      </w:r>
      <w:r w:rsidRPr="00A13FD0">
        <w:rPr>
          <w:rFonts w:ascii="Times New Roman" w:hAnsi="Times New Roman" w:cs="Times New Roman"/>
          <w:iCs/>
          <w:lang w:val="en-US"/>
        </w:rPr>
        <w:t>a frameless stereotactic system (</w:t>
      </w:r>
      <w:proofErr w:type="spellStart"/>
      <w:r w:rsidRPr="00A13FD0">
        <w:rPr>
          <w:rFonts w:ascii="Times New Roman" w:hAnsi="Times New Roman" w:cs="Times New Roman"/>
          <w:i/>
          <w:lang w:val="en-US"/>
        </w:rPr>
        <w:t>Brainsight</w:t>
      </w:r>
      <w:proofErr w:type="spellEnd"/>
      <w:r w:rsidRPr="00A13FD0">
        <w:rPr>
          <w:rFonts w:ascii="Times New Roman" w:hAnsi="Times New Roman" w:cs="Times New Roman"/>
          <w:i/>
          <w:lang w:val="en-US"/>
        </w:rPr>
        <w:t xml:space="preserve"> TMS Navigation</w:t>
      </w:r>
      <w:r w:rsidRPr="00A13FD0">
        <w:rPr>
          <w:rFonts w:ascii="Times New Roman" w:hAnsi="Times New Roman" w:cs="Times New Roman"/>
          <w:iCs/>
          <w:lang w:val="en-US"/>
        </w:rPr>
        <w:t>)</w:t>
      </w:r>
      <w:r>
        <w:rPr>
          <w:rFonts w:ascii="Times New Roman" w:hAnsi="Times New Roman" w:cs="Times New Roman"/>
          <w:iCs/>
          <w:lang w:val="en-US"/>
        </w:rPr>
        <w:t xml:space="preserve"> </w:t>
      </w:r>
      <w:r w:rsidRPr="00A13FD0">
        <w:rPr>
          <w:rFonts w:ascii="Times New Roman" w:hAnsi="Times New Roman" w:cs="Times New Roman"/>
          <w:iCs/>
          <w:lang w:val="en-US"/>
        </w:rPr>
        <w:t xml:space="preserve">to identify the cerebellar location </w:t>
      </w:r>
      <w:r>
        <w:rPr>
          <w:rFonts w:ascii="Times New Roman" w:hAnsi="Times New Roman" w:cs="Times New Roman"/>
          <w:iCs/>
          <w:lang w:val="en-US"/>
        </w:rPr>
        <w:t xml:space="preserve">of </w:t>
      </w:r>
      <w:proofErr w:type="spellStart"/>
      <w:r>
        <w:rPr>
          <w:rFonts w:ascii="Times New Roman" w:hAnsi="Times New Roman" w:cs="Times New Roman"/>
          <w:iCs/>
          <w:lang w:val="en-US"/>
        </w:rPr>
        <w:t>dlPFC</w:t>
      </w:r>
      <w:proofErr w:type="spellEnd"/>
      <w:r>
        <w:rPr>
          <w:rFonts w:ascii="Times New Roman" w:hAnsi="Times New Roman" w:cs="Times New Roman"/>
          <w:iCs/>
          <w:lang w:val="en-US"/>
        </w:rPr>
        <w:t xml:space="preserve"> </w:t>
      </w:r>
      <w:r w:rsidRPr="00A13FD0">
        <w:rPr>
          <w:rFonts w:ascii="Times New Roman" w:hAnsi="Times New Roman" w:cs="Times New Roman"/>
          <w:iCs/>
          <w:lang w:val="en-US"/>
        </w:rPr>
        <w:t>and to minimize any deviations of the coil from the targeted site.</w:t>
      </w:r>
      <w:r>
        <w:rPr>
          <w:rFonts w:ascii="Times New Roman" w:hAnsi="Times New Roman" w:cs="Times New Roman"/>
          <w:iCs/>
          <w:lang w:val="en-US"/>
        </w:rPr>
        <w:t xml:space="preserve"> The ROI was marked with SPM (</w:t>
      </w:r>
      <w:proofErr w:type="spellStart"/>
      <w:r>
        <w:rPr>
          <w:rFonts w:ascii="Times New Roman" w:hAnsi="Times New Roman" w:cs="Times New Roman"/>
          <w:iCs/>
          <w:lang w:val="en-US"/>
        </w:rPr>
        <w:t>Matlab</w:t>
      </w:r>
      <w:proofErr w:type="spellEnd"/>
      <w:r>
        <w:rPr>
          <w:rFonts w:ascii="Times New Roman" w:hAnsi="Times New Roman" w:cs="Times New Roman"/>
          <w:iCs/>
          <w:lang w:val="en-US"/>
        </w:rPr>
        <w:t xml:space="preserve">) on the subject’s T1 scan in the native space based on the MNI coordinates derived by </w:t>
      </w:r>
      <w:r w:rsidRPr="00A13FD0">
        <w:rPr>
          <w:rFonts w:ascii="Times New Roman" w:hAnsi="Times New Roman" w:cs="Times New Roman"/>
          <w:iCs/>
          <w:lang w:val="en-GB"/>
        </w:rPr>
        <w:fldChar w:fldCharType="begin" w:fldLock="1"/>
      </w:r>
      <w:r w:rsidRPr="00A13FD0">
        <w:rPr>
          <w:rFonts w:ascii="Times New Roman" w:hAnsi="Times New Roman" w:cs="Times New Roman"/>
          <w:iCs/>
          <w:lang w:val="en-GB"/>
        </w:rPr>
        <w:instrText>ADDIN paperpile_citation &lt;clusterId&gt;T692G952W342A963&lt;/clusterId&gt;&lt;metadata&gt;&lt;citation&gt;&lt;id&gt;1dbd33b4-226a-4b86-a439-f5b861a541b6&lt;/id&gt;&lt;/citation&gt;&lt;/metadata&gt;&lt;data&gt;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&lt;/data&gt; \* MERGEFORMAT</w:instrText>
      </w:r>
      <w:r w:rsidRPr="00A13FD0">
        <w:rPr>
          <w:rFonts w:ascii="Times New Roman" w:hAnsi="Times New Roman" w:cs="Times New Roman"/>
          <w:iCs/>
          <w:lang w:val="en-GB"/>
        </w:rPr>
        <w:fldChar w:fldCharType="separate"/>
      </w:r>
      <w:r>
        <w:rPr>
          <w:rFonts w:ascii="Times New Roman" w:hAnsi="Times New Roman" w:cs="Times New Roman"/>
          <w:iCs/>
          <w:noProof/>
          <w:lang w:val="en-GB"/>
        </w:rPr>
        <w:t>(Groot et al., 2020)</w:t>
      </w:r>
      <w:r w:rsidRPr="00A13FD0">
        <w:rPr>
          <w:rFonts w:ascii="Times New Roman" w:hAnsi="Times New Roman" w:cs="Times New Roman"/>
          <w:iCs/>
          <w:lang w:val="en-GB"/>
        </w:rPr>
        <w:fldChar w:fldCharType="end"/>
      </w:r>
      <w:r w:rsidRPr="00A13FD0">
        <w:rPr>
          <w:rFonts w:ascii="Times New Roman" w:hAnsi="Times New Roman" w:cs="Times New Roman"/>
          <w:iCs/>
          <w:lang w:val="en-GB"/>
        </w:rPr>
        <w:t>: x = -37, y = 41, z = 22.</w:t>
      </w:r>
      <w:r w:rsidRPr="00A13FD0">
        <w:rPr>
          <w:rFonts w:ascii="Times New Roman" w:hAnsi="Times New Roman" w:cs="Times New Roman"/>
          <w:iCs/>
          <w:lang w:val="en-US"/>
        </w:rPr>
        <w:t xml:space="preserve"> </w:t>
      </w:r>
    </w:p>
    <w:p w14:paraId="33DA46EC" w14:textId="77777777" w:rsidR="00A904B4" w:rsidRPr="00A13FD0"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i/>
          <w:lang w:val="en-GB"/>
        </w:rPr>
      </w:pPr>
      <w:r w:rsidRPr="00A13FD0">
        <w:rPr>
          <w:rFonts w:ascii="Times New Roman" w:hAnsi="Times New Roman" w:cs="Times New Roman"/>
          <w:i/>
          <w:lang w:val="en-GB"/>
        </w:rPr>
        <w:t>2.4.2.</w:t>
      </w:r>
      <w:r>
        <w:rPr>
          <w:rFonts w:ascii="Times New Roman" w:hAnsi="Times New Roman" w:cs="Times New Roman"/>
          <w:i/>
          <w:lang w:val="en-GB"/>
        </w:rPr>
        <w:t>TMS</w:t>
      </w:r>
      <w:r w:rsidRPr="00A13FD0">
        <w:rPr>
          <w:rFonts w:ascii="Times New Roman" w:hAnsi="Times New Roman" w:cs="Times New Roman"/>
          <w:i/>
          <w:lang w:val="en-GB"/>
        </w:rPr>
        <w:t xml:space="preserve"> Parameters</w:t>
      </w:r>
    </w:p>
    <w:p w14:paraId="57DFA7F8" w14:textId="77777777" w:rsidR="00A904B4"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iCs/>
          <w:lang w:val="en-US"/>
        </w:rPr>
      </w:pPr>
      <w:r>
        <w:rPr>
          <w:rFonts w:ascii="Times New Roman" w:hAnsi="Times New Roman" w:cs="Times New Roman"/>
          <w:iCs/>
          <w:lang w:val="en-US"/>
        </w:rPr>
        <w:t>A</w:t>
      </w:r>
      <w:r w:rsidRPr="005E2E68">
        <w:rPr>
          <w:rFonts w:ascii="Times New Roman" w:hAnsi="Times New Roman" w:cs="Times New Roman"/>
          <w:iCs/>
          <w:lang w:val="en-US"/>
        </w:rPr>
        <w:t xml:space="preserve"> fixed intensity of 55% of the machine stimulator output (MSO</w:t>
      </w:r>
      <w:r>
        <w:rPr>
          <w:rFonts w:ascii="Times New Roman" w:hAnsi="Times New Roman" w:cs="Times New Roman"/>
          <w:iCs/>
          <w:lang w:val="en-US"/>
        </w:rPr>
        <w:t xml:space="preserve">) was set for all subjects. Stimulation was delivered in bursts of four pulses. For </w:t>
      </w:r>
      <w:proofErr w:type="spellStart"/>
      <w:r>
        <w:rPr>
          <w:rFonts w:ascii="Times New Roman" w:hAnsi="Times New Roman" w:cs="Times New Roman"/>
          <w:iCs/>
          <w:lang w:val="en-US"/>
        </w:rPr>
        <w:t>rhTMS</w:t>
      </w:r>
      <w:proofErr w:type="spellEnd"/>
      <w:r>
        <w:rPr>
          <w:rFonts w:ascii="Times New Roman" w:hAnsi="Times New Roman" w:cs="Times New Roman"/>
          <w:iCs/>
          <w:lang w:val="en-US"/>
        </w:rPr>
        <w:t>, the pulse frequency corresponded to the peak theta (4</w:t>
      </w:r>
      <w:r w:rsidRPr="00A13FD0">
        <w:rPr>
          <w:rFonts w:ascii="Times New Roman" w:hAnsi="Times New Roman" w:cs="Times New Roman"/>
          <w:iCs/>
          <w:lang w:val="en-US"/>
        </w:rPr>
        <w:t>-8 Hz</w:t>
      </w:r>
      <w:r>
        <w:rPr>
          <w:rFonts w:ascii="Times New Roman" w:hAnsi="Times New Roman" w:cs="Times New Roman"/>
          <w:iCs/>
          <w:lang w:val="en-US"/>
        </w:rPr>
        <w:t xml:space="preserve">; inter-pulse interval (IPI) = 125-250 </w:t>
      </w:r>
      <w:proofErr w:type="spellStart"/>
      <w:r>
        <w:rPr>
          <w:rFonts w:ascii="Times New Roman" w:hAnsi="Times New Roman" w:cs="Times New Roman"/>
          <w:iCs/>
          <w:lang w:val="en-US"/>
        </w:rPr>
        <w:t>ms</w:t>
      </w:r>
      <w:proofErr w:type="spellEnd"/>
      <w:r>
        <w:rPr>
          <w:rFonts w:ascii="Times New Roman" w:hAnsi="Times New Roman" w:cs="Times New Roman"/>
          <w:iCs/>
          <w:lang w:val="en-US"/>
        </w:rPr>
        <w:t xml:space="preserve">) frequency extracted from the EEG </w:t>
      </w:r>
      <w:r>
        <w:rPr>
          <w:rFonts w:ascii="Times New Roman" w:hAnsi="Times New Roman" w:cs="Times New Roman"/>
          <w:iCs/>
          <w:lang w:val="en-US"/>
        </w:rPr>
        <w:lastRenderedPageBreak/>
        <w:t>recording of the first baseline block (figure 1B, top).</w:t>
      </w:r>
      <w:r w:rsidRPr="00A13FD0">
        <w:rPr>
          <w:rFonts w:ascii="Times New Roman" w:hAnsi="Times New Roman" w:cs="Times New Roman"/>
          <w:iCs/>
          <w:lang w:val="en-US"/>
        </w:rPr>
        <w:t xml:space="preserve"> </w:t>
      </w:r>
      <w:r>
        <w:rPr>
          <w:rFonts w:ascii="Times New Roman" w:hAnsi="Times New Roman" w:cs="Times New Roman"/>
          <w:iCs/>
          <w:lang w:val="en-US"/>
        </w:rPr>
        <w:t xml:space="preserve">Thus, TMS was individualized in terms of each subject’s peak theta frequency. </w:t>
      </w:r>
    </w:p>
    <w:p w14:paraId="3A3BC5F0" w14:textId="77777777" w:rsidR="00A904B4"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iCs/>
          <w:lang w:val="en-US"/>
        </w:rPr>
      </w:pPr>
      <w:r>
        <w:rPr>
          <w:rFonts w:ascii="Times New Roman" w:hAnsi="Times New Roman" w:cs="Times New Roman"/>
          <w:iCs/>
          <w:lang w:val="en-US"/>
        </w:rPr>
        <w:t xml:space="preserve">In the case of </w:t>
      </w:r>
      <w:proofErr w:type="spellStart"/>
      <w:r>
        <w:rPr>
          <w:rFonts w:ascii="Times New Roman" w:hAnsi="Times New Roman" w:cs="Times New Roman"/>
          <w:iCs/>
          <w:lang w:val="en-US"/>
        </w:rPr>
        <w:t>arrhTMS</w:t>
      </w:r>
      <w:proofErr w:type="spellEnd"/>
      <w:r>
        <w:rPr>
          <w:rFonts w:ascii="Times New Roman" w:hAnsi="Times New Roman" w:cs="Times New Roman"/>
          <w:iCs/>
          <w:lang w:val="en-US"/>
        </w:rPr>
        <w:t xml:space="preserve">, the total duration of the burst was the same as for </w:t>
      </w:r>
      <w:proofErr w:type="spellStart"/>
      <w:r>
        <w:rPr>
          <w:rFonts w:ascii="Times New Roman" w:hAnsi="Times New Roman" w:cs="Times New Roman"/>
          <w:iCs/>
          <w:lang w:val="en-US"/>
        </w:rPr>
        <w:t>rhTMS</w:t>
      </w:r>
      <w:proofErr w:type="spellEnd"/>
      <w:r>
        <w:rPr>
          <w:rFonts w:ascii="Times New Roman" w:hAnsi="Times New Roman" w:cs="Times New Roman"/>
          <w:iCs/>
          <w:lang w:val="en-US"/>
        </w:rPr>
        <w:t xml:space="preserve">, however the IPI was jittered so as to prevent the burst from having any particular frequency (figure 1B, bottom). </w:t>
      </w:r>
      <w:r w:rsidRPr="00A13FD0">
        <w:rPr>
          <w:rFonts w:ascii="Times New Roman" w:hAnsi="Times New Roman" w:cs="Times New Roman"/>
          <w:iCs/>
          <w:lang w:val="en-US"/>
        </w:rPr>
        <w:t xml:space="preserve">The inter-stimulation delay </w:t>
      </w:r>
      <w:r>
        <w:rPr>
          <w:rFonts w:ascii="Times New Roman" w:hAnsi="Times New Roman" w:cs="Times New Roman"/>
          <w:iCs/>
          <w:lang w:val="en-US"/>
        </w:rPr>
        <w:t>varied</w:t>
      </w:r>
      <w:r w:rsidRPr="00A13FD0">
        <w:rPr>
          <w:rFonts w:ascii="Times New Roman" w:hAnsi="Times New Roman" w:cs="Times New Roman"/>
          <w:iCs/>
          <w:lang w:val="en-US"/>
        </w:rPr>
        <w:t xml:space="preserve"> from 3 to 5 seconds throughout the experiment to avoid carry-over effects.</w:t>
      </w:r>
    </w:p>
    <w:p w14:paraId="222550CC" w14:textId="77777777" w:rsidR="00A904B4" w:rsidRPr="0029075D"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b/>
          <w:i/>
        </w:rPr>
      </w:pPr>
      <w:r w:rsidRPr="0029075D">
        <w:rPr>
          <w:rFonts w:ascii="Times New Roman" w:hAnsi="Times New Roman" w:cs="Times New Roman"/>
          <w:b/>
          <w:i/>
        </w:rPr>
        <w:t>2.5. Measures</w:t>
      </w:r>
    </w:p>
    <w:p w14:paraId="0C9955F7" w14:textId="77777777" w:rsidR="00A904B4" w:rsidRPr="0029075D"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bCs/>
          <w:i/>
        </w:rPr>
      </w:pPr>
      <w:r w:rsidRPr="0029075D">
        <w:rPr>
          <w:rFonts w:ascii="Times New Roman" w:hAnsi="Times New Roman" w:cs="Times New Roman"/>
          <w:bCs/>
          <w:i/>
        </w:rPr>
        <w:t xml:space="preserve">2.5.1. Mind-Wandering </w:t>
      </w:r>
    </w:p>
    <w:p w14:paraId="71838C84" w14:textId="77777777" w:rsidR="00A904B4" w:rsidRPr="0029075D"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bCs/>
          <w:iCs/>
        </w:rPr>
      </w:pPr>
      <w:r w:rsidRPr="0029075D">
        <w:rPr>
          <w:rFonts w:ascii="Times New Roman" w:hAnsi="Times New Roman" w:cs="Times New Roman"/>
          <w:bCs/>
          <w:iCs/>
        </w:rPr>
        <w:t>In this study, MW is defined as engagement in task-unrelated thoughts (TUT). Quantitatively, it</w:t>
      </w:r>
      <w:r>
        <w:rPr>
          <w:rFonts w:ascii="Times New Roman" w:hAnsi="Times New Roman" w:cs="Times New Roman"/>
          <w:bCs/>
          <w:iCs/>
          <w:lang w:val="en-US"/>
        </w:rPr>
        <w:t xml:space="preserve"> was </w:t>
      </w:r>
      <w:r w:rsidRPr="0029075D">
        <w:rPr>
          <w:rFonts w:ascii="Times New Roman" w:hAnsi="Times New Roman" w:cs="Times New Roman"/>
          <w:bCs/>
          <w:iCs/>
        </w:rPr>
        <w:t xml:space="preserve">assessed via task-embedded experience sampling: during the task, participants </w:t>
      </w:r>
      <w:r>
        <w:rPr>
          <w:rFonts w:ascii="Times New Roman" w:hAnsi="Times New Roman" w:cs="Times New Roman"/>
          <w:bCs/>
          <w:iCs/>
          <w:lang w:val="en-US"/>
        </w:rPr>
        <w:t>were</w:t>
      </w:r>
      <w:r w:rsidRPr="0029075D">
        <w:rPr>
          <w:rFonts w:ascii="Times New Roman" w:hAnsi="Times New Roman" w:cs="Times New Roman"/>
          <w:bCs/>
          <w:iCs/>
        </w:rPr>
        <w:t xml:space="preserve"> interrupted by thought-probes which </w:t>
      </w:r>
      <w:r>
        <w:rPr>
          <w:rFonts w:ascii="Times New Roman" w:hAnsi="Times New Roman" w:cs="Times New Roman"/>
          <w:bCs/>
          <w:iCs/>
          <w:lang w:val="en-US"/>
        </w:rPr>
        <w:t>appeared</w:t>
      </w:r>
      <w:r w:rsidRPr="0029075D">
        <w:rPr>
          <w:rFonts w:ascii="Times New Roman" w:hAnsi="Times New Roman" w:cs="Times New Roman"/>
          <w:bCs/>
          <w:iCs/>
        </w:rPr>
        <w:t xml:space="preserve"> every 30 to 60 seconds. Thought-probes </w:t>
      </w:r>
      <w:r>
        <w:rPr>
          <w:rFonts w:ascii="Times New Roman" w:hAnsi="Times New Roman" w:cs="Times New Roman"/>
          <w:bCs/>
          <w:iCs/>
          <w:lang w:val="en-US"/>
        </w:rPr>
        <w:t>asked</w:t>
      </w:r>
      <w:r w:rsidRPr="0029075D">
        <w:rPr>
          <w:rFonts w:ascii="Times New Roman" w:hAnsi="Times New Roman" w:cs="Times New Roman"/>
          <w:bCs/>
          <w:iCs/>
        </w:rPr>
        <w:t xml:space="preserve"> them to evaluate some aspects of their MW. </w:t>
      </w:r>
      <w:r>
        <w:rPr>
          <w:rFonts w:ascii="Times New Roman" w:hAnsi="Times New Roman" w:cs="Times New Roman"/>
          <w:bCs/>
          <w:iCs/>
          <w:lang w:val="en-US"/>
        </w:rPr>
        <w:t>Over the course of two visits, participants responded to 110 probes. Each probe included the following questions each yielding a score out of 4 on a Likert scale</w:t>
      </w:r>
      <w:r w:rsidRPr="0029075D">
        <w:rPr>
          <w:rFonts w:ascii="Times New Roman" w:hAnsi="Times New Roman" w:cs="Times New Roman"/>
          <w:bCs/>
          <w:iCs/>
        </w:rPr>
        <w:t>:</w:t>
      </w:r>
    </w:p>
    <w:p w14:paraId="79AEECC1" w14:textId="77777777" w:rsidR="00862FD9" w:rsidRDefault="00A904B4" w:rsidP="00862FD9">
      <w:pPr>
        <w:pStyle w:val="ListParagraph"/>
        <w:numPr>
          <w:ilvl w:val="0"/>
          <w:numId w:val="4"/>
        </w:numPr>
        <w:pBdr>
          <w:top w:val="nil"/>
          <w:left w:val="nil"/>
          <w:bottom w:val="nil"/>
          <w:right w:val="nil"/>
          <w:between w:val="nil"/>
        </w:pBdr>
        <w:spacing w:before="200" w:after="200" w:line="360" w:lineRule="auto"/>
        <w:ind w:right="-330"/>
        <w:jc w:val="both"/>
        <w:rPr>
          <w:rFonts w:ascii="Times New Roman" w:hAnsi="Times New Roman" w:cs="Times New Roman"/>
          <w:bCs/>
          <w:iCs/>
        </w:rPr>
      </w:pPr>
      <w:r w:rsidRPr="0029075D">
        <w:rPr>
          <w:rFonts w:ascii="Times New Roman" w:hAnsi="Times New Roman" w:cs="Times New Roman"/>
          <w:bCs/>
          <w:i/>
        </w:rPr>
        <w:t>“</w:t>
      </w:r>
      <w:r>
        <w:rPr>
          <w:rFonts w:ascii="Times New Roman" w:hAnsi="Times New Roman" w:cs="Times New Roman"/>
          <w:bCs/>
          <w:i/>
          <w:lang w:val="en-US"/>
        </w:rPr>
        <w:t>Just prior to interruption, your attention was…</w:t>
      </w:r>
      <w:r w:rsidRPr="0029075D">
        <w:rPr>
          <w:rFonts w:ascii="Times New Roman" w:hAnsi="Times New Roman" w:cs="Times New Roman"/>
          <w:bCs/>
          <w:i/>
        </w:rPr>
        <w:t>”</w:t>
      </w:r>
      <w:r w:rsidRPr="0029075D">
        <w:rPr>
          <w:rFonts w:ascii="Times New Roman" w:hAnsi="Times New Roman" w:cs="Times New Roman"/>
          <w:bCs/>
          <w:iCs/>
        </w:rPr>
        <w:t xml:space="preserve"> </w:t>
      </w:r>
    </w:p>
    <w:p w14:paraId="49DC7CBF" w14:textId="5267F856" w:rsidR="00A904B4" w:rsidRPr="00862FD9" w:rsidRDefault="00A904B4" w:rsidP="00862FD9">
      <w:pPr>
        <w:pBdr>
          <w:top w:val="nil"/>
          <w:left w:val="nil"/>
          <w:bottom w:val="nil"/>
          <w:right w:val="nil"/>
          <w:between w:val="nil"/>
        </w:pBdr>
        <w:spacing w:before="200" w:after="200" w:line="360" w:lineRule="auto"/>
        <w:ind w:left="-284" w:right="-330" w:firstLine="568"/>
        <w:jc w:val="both"/>
        <w:rPr>
          <w:rFonts w:ascii="Times New Roman" w:hAnsi="Times New Roman" w:cs="Times New Roman"/>
          <w:bCs/>
          <w:iCs/>
        </w:rPr>
      </w:pPr>
      <w:r w:rsidRPr="00862FD9">
        <w:rPr>
          <w:rFonts w:ascii="Times New Roman" w:hAnsi="Times New Roman" w:cs="Times New Roman"/>
          <w:bCs/>
          <w:iCs/>
          <w:lang w:val="en-US"/>
        </w:rPr>
        <w:t>The questions were accompanied by instructions providing specific examples of mental states to which the ratings would pertain (figure 2).</w:t>
      </w:r>
    </w:p>
    <w:p w14:paraId="2AAA7B30" w14:textId="67D7DFED" w:rsidR="00A904B4" w:rsidRPr="00250356" w:rsidRDefault="00A904B4" w:rsidP="00862FD9">
      <w:pPr>
        <w:pBdr>
          <w:top w:val="nil"/>
          <w:left w:val="nil"/>
          <w:bottom w:val="nil"/>
          <w:right w:val="nil"/>
          <w:between w:val="nil"/>
        </w:pBdr>
        <w:spacing w:before="200" w:after="200" w:line="276" w:lineRule="auto"/>
        <w:ind w:left="-284" w:right="-330"/>
        <w:jc w:val="center"/>
        <w:rPr>
          <w:rFonts w:ascii="Times New Roman" w:hAnsi="Times New Roman" w:cs="Times New Roman"/>
          <w:bCs/>
          <w:iCs/>
          <w:lang w:val="en-US"/>
        </w:rPr>
      </w:pPr>
      <w:r>
        <w:rPr>
          <w:rFonts w:ascii="Times New Roman" w:hAnsi="Times New Roman" w:cs="Times New Roman"/>
          <w:bCs/>
          <w:iCs/>
          <w:noProof/>
          <w:lang w:val="en-US"/>
        </w:rPr>
        <w:drawing>
          <wp:inline distT="0" distB="0" distL="0" distR="0" wp14:anchorId="6EE426FE" wp14:editId="4778295E">
            <wp:extent cx="3520867" cy="186397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cstate="print">
                      <a:extLst>
                        <a:ext uri="{28A0092B-C50C-407E-A947-70E740481C1C}">
                          <a14:useLocalDpi xmlns:a14="http://schemas.microsoft.com/office/drawing/2010/main" val="0"/>
                        </a:ext>
                      </a:extLst>
                    </a:blip>
                    <a:srcRect l="6444" t="18030" r="7378" b="8971"/>
                    <a:stretch/>
                  </pic:blipFill>
                  <pic:spPr bwMode="auto">
                    <a:xfrm>
                      <a:off x="0" y="0"/>
                      <a:ext cx="3580549" cy="1895566"/>
                    </a:xfrm>
                    <a:prstGeom prst="rect">
                      <a:avLst/>
                    </a:prstGeom>
                    <a:ln>
                      <a:noFill/>
                    </a:ln>
                    <a:extLst>
                      <a:ext uri="{53640926-AAD7-44D8-BBD7-CCE9431645EC}">
                        <a14:shadowObscured xmlns:a14="http://schemas.microsoft.com/office/drawing/2010/main"/>
                      </a:ext>
                    </a:extLst>
                  </pic:spPr>
                </pic:pic>
              </a:graphicData>
            </a:graphic>
          </wp:inline>
        </w:drawing>
      </w:r>
    </w:p>
    <w:p w14:paraId="3F349902" w14:textId="5FDEBE43" w:rsidR="00A904B4" w:rsidRDefault="00A904B4" w:rsidP="00A904B4">
      <w:pPr>
        <w:pStyle w:val="ListParagraph"/>
        <w:pBdr>
          <w:top w:val="nil"/>
          <w:left w:val="nil"/>
          <w:bottom w:val="nil"/>
          <w:right w:val="nil"/>
          <w:between w:val="nil"/>
        </w:pBdr>
        <w:spacing w:before="200"/>
        <w:ind w:right="-330"/>
        <w:jc w:val="both"/>
        <w:rPr>
          <w:rFonts w:ascii="Times New Roman" w:hAnsi="Times New Roman" w:cs="Times New Roman"/>
          <w:b/>
          <w:sz w:val="28"/>
          <w:szCs w:val="28"/>
        </w:rPr>
      </w:pPr>
    </w:p>
    <w:p w14:paraId="6E06292B" w14:textId="77777777" w:rsidR="00A904B4" w:rsidRPr="0029075D"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i/>
        </w:rPr>
      </w:pPr>
      <w:r w:rsidRPr="0029075D">
        <w:rPr>
          <w:rFonts w:ascii="Times New Roman" w:hAnsi="Times New Roman" w:cs="Times New Roman"/>
          <w:i/>
        </w:rPr>
        <w:t>2.5.2. Behavioral Variability</w:t>
      </w:r>
    </w:p>
    <w:p w14:paraId="7D665399" w14:textId="77777777" w:rsidR="00A904B4" w:rsidRPr="0029075D"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iCs/>
          <w:lang w:val="fr-FR"/>
        </w:rPr>
      </w:pPr>
      <w:r w:rsidRPr="0029075D">
        <w:rPr>
          <w:rFonts w:ascii="Times New Roman" w:hAnsi="Times New Roman" w:cs="Times New Roman"/>
          <w:iCs/>
        </w:rPr>
        <w:t xml:space="preserve">Behavioral variability (BV) is used in this study as a measure reflecting task performance. BV is measured as the deviation of the rhythm of button presses from the metronome. BV has been previously associated with increased MW </w:t>
      </w:r>
      <w:r w:rsidRPr="0029075D">
        <w:rPr>
          <w:rFonts w:ascii="Times New Roman" w:hAnsi="Times New Roman" w:cs="Times New Roman"/>
          <w:iCs/>
        </w:rPr>
        <w:fldChar w:fldCharType="begin" w:fldLock="1"/>
      </w:r>
      <w:r w:rsidRPr="0029075D">
        <w:rPr>
          <w:rFonts w:ascii="Times New Roman" w:hAnsi="Times New Roman" w:cs="Times New Roman"/>
          <w:iCs/>
        </w:rPr>
        <w:instrText>ADDIN paperpile_citation &lt;clusterId&gt;C595P674L965J654&lt;/clusterId&gt;&lt;metadata&gt;&lt;citation&gt;&lt;id&gt;22a3a4e3-3a38-473e-8461-e2b079629d84&lt;/id&gt;&lt;/citation&gt;&lt;citation&gt;&lt;id&gt;3bcb5b75-e57d-4cc0-a658-c187f7574271&lt;/id&gt;&lt;/citation&gt;&lt;citation&gt;&lt;id&gt;ccdfee55-9ae3-4db0-af9f-dd31eb857c72&lt;/id&gt;&lt;/citation&gt;&lt;/metadata&gt;&lt;data&gt;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</w:instrText>
      </w:r>
      <w:r w:rsidRPr="0029075D">
        <w:rPr>
          <w:rFonts w:ascii="Times New Roman" w:hAnsi="Times New Roman" w:cs="Times New Roman"/>
          <w:iCs/>
          <w:lang w:val="fr-FR"/>
        </w:rPr>
        <w:instrText>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&lt;/data&gt; \* MERGEFORMAT</w:instrText>
      </w:r>
      <w:r w:rsidRPr="0029075D">
        <w:rPr>
          <w:rFonts w:ascii="Times New Roman" w:hAnsi="Times New Roman" w:cs="Times New Roman"/>
          <w:iCs/>
        </w:rPr>
        <w:fldChar w:fldCharType="separate"/>
      </w:r>
      <w:r>
        <w:rPr>
          <w:rFonts w:ascii="Times New Roman" w:hAnsi="Times New Roman" w:cs="Times New Roman"/>
          <w:iCs/>
          <w:noProof/>
          <w:lang w:val="fr-FR"/>
        </w:rPr>
        <w:t>(Nya M. Boayue et al., 2021; Kucyi et al., 2016; Seli et al., 2013)</w:t>
      </w:r>
      <w:r w:rsidRPr="0029075D">
        <w:rPr>
          <w:rFonts w:ascii="Times New Roman" w:hAnsi="Times New Roman" w:cs="Times New Roman"/>
          <w:iCs/>
        </w:rPr>
        <w:fldChar w:fldCharType="end"/>
      </w:r>
      <w:r w:rsidRPr="0029075D">
        <w:rPr>
          <w:rFonts w:ascii="Times New Roman" w:hAnsi="Times New Roman" w:cs="Times New Roman"/>
          <w:iCs/>
          <w:lang w:val="fr-FR"/>
        </w:rPr>
        <w:t>.</w:t>
      </w:r>
    </w:p>
    <w:p w14:paraId="59A213E2" w14:textId="77777777" w:rsidR="00A904B4" w:rsidRPr="00564487"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i/>
          <w:lang w:val="en-US"/>
        </w:rPr>
      </w:pPr>
      <w:r w:rsidRPr="00564487">
        <w:rPr>
          <w:rFonts w:ascii="Times New Roman" w:hAnsi="Times New Roman" w:cs="Times New Roman"/>
          <w:i/>
          <w:lang w:val="en-US"/>
        </w:rPr>
        <w:lastRenderedPageBreak/>
        <w:t>2.5.3. Approximate Entropy</w:t>
      </w:r>
    </w:p>
    <w:p w14:paraId="39E1B652" w14:textId="77777777" w:rsidR="00A904B4" w:rsidRPr="0029075D" w:rsidRDefault="00A904B4" w:rsidP="00A904B4">
      <w:pPr>
        <w:pBdr>
          <w:top w:val="nil"/>
          <w:left w:val="nil"/>
          <w:bottom w:val="nil"/>
          <w:right w:val="nil"/>
          <w:between w:val="nil"/>
        </w:pBdr>
        <w:spacing w:line="360" w:lineRule="auto"/>
        <w:ind w:left="-284" w:right="-330" w:firstLine="568"/>
        <w:jc w:val="both"/>
        <w:rPr>
          <w:rFonts w:ascii="Times New Roman" w:hAnsi="Times New Roman" w:cs="Times New Roman"/>
          <w:iCs/>
        </w:rPr>
      </w:pPr>
      <w:r w:rsidRPr="0029075D">
        <w:rPr>
          <w:rFonts w:ascii="Times New Roman" w:hAnsi="Times New Roman" w:cs="Times New Roman"/>
          <w:iCs/>
        </w:rPr>
        <w:t xml:space="preserve">Approximate Entropy (AE; </w:t>
      </w:r>
      <w:r w:rsidRPr="0029075D">
        <w:rPr>
          <w:rFonts w:ascii="Times New Roman" w:hAnsi="Times New Roman" w:cs="Times New Roman"/>
          <w:iCs/>
        </w:rPr>
        <w:fldChar w:fldCharType="begin" w:fldLock="1"/>
      </w:r>
      <w:r w:rsidRPr="0029075D">
        <w:rPr>
          <w:rFonts w:ascii="Times New Roman" w:hAnsi="Times New Roman" w:cs="Times New Roman"/>
          <w:iCs/>
        </w:rPr>
        <w:instrText>ADDIN paperpile_citation &lt;clusterId&gt;H754V811K292H925&lt;/clusterId&gt;&lt;metadata&gt;&lt;citation&gt;&lt;id&gt;cdf0ff31-a151-4e62-911e-f9b54e978a74&lt;/id&gt;&lt;/citation&gt;&lt;/metadata&gt;&lt;data&gt;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&lt;/data&gt; \* MERGEFORMAT</w:instrText>
      </w:r>
      <w:r w:rsidRPr="0029075D">
        <w:rPr>
          <w:rFonts w:ascii="Times New Roman" w:hAnsi="Times New Roman" w:cs="Times New Roman"/>
          <w:iCs/>
        </w:rPr>
        <w:fldChar w:fldCharType="separate"/>
      </w:r>
      <w:r>
        <w:rPr>
          <w:rFonts w:ascii="Times New Roman" w:hAnsi="Times New Roman" w:cs="Times New Roman"/>
          <w:iCs/>
          <w:noProof/>
        </w:rPr>
        <w:t>(Pincus, 1991)</w:t>
      </w:r>
      <w:r w:rsidRPr="0029075D">
        <w:rPr>
          <w:rFonts w:ascii="Times New Roman" w:hAnsi="Times New Roman" w:cs="Times New Roman"/>
          <w:iCs/>
        </w:rPr>
        <w:fldChar w:fldCharType="end"/>
      </w:r>
      <w:r w:rsidRPr="0029075D">
        <w:rPr>
          <w:rFonts w:ascii="Times New Roman" w:hAnsi="Times New Roman" w:cs="Times New Roman"/>
          <w:iCs/>
        </w:rPr>
        <w:t xml:space="preserve"> is a measure of randomness of a finite sequence of elements and, in this study, represents executive control. </w:t>
      </w:r>
      <w:r>
        <w:rPr>
          <w:rFonts w:ascii="Times New Roman" w:hAnsi="Times New Roman" w:cs="Times New Roman"/>
          <w:iCs/>
          <w:lang w:val="en-US"/>
        </w:rPr>
        <w:t>We used</w:t>
      </w:r>
      <w:r w:rsidRPr="0029075D">
        <w:rPr>
          <w:rFonts w:ascii="Times New Roman" w:hAnsi="Times New Roman" w:cs="Times New Roman"/>
          <w:iCs/>
        </w:rPr>
        <w:t xml:space="preserve"> AE as the measure of the </w:t>
      </w:r>
      <w:r>
        <w:rPr>
          <w:rFonts w:ascii="Times New Roman" w:hAnsi="Times New Roman" w:cs="Times New Roman"/>
          <w:iCs/>
          <w:lang w:val="en-US"/>
        </w:rPr>
        <w:t>irregularity</w:t>
      </w:r>
      <w:r w:rsidRPr="0029075D">
        <w:rPr>
          <w:rFonts w:ascii="Times New Roman" w:hAnsi="Times New Roman" w:cs="Times New Roman"/>
          <w:iCs/>
        </w:rPr>
        <w:t xml:space="preserve"> of the sequence of left-right presses produced by participants. Mathematically, AE(</w:t>
      </w:r>
      <w:r w:rsidRPr="0029075D">
        <w:rPr>
          <w:rFonts w:ascii="Times New Roman" w:hAnsi="Times New Roman" w:cs="Times New Roman"/>
          <w:i/>
        </w:rPr>
        <w:t>i</w:t>
      </w:r>
      <w:r w:rsidRPr="0029075D">
        <w:rPr>
          <w:rFonts w:ascii="Times New Roman" w:hAnsi="Times New Roman" w:cs="Times New Roman"/>
          <w:iCs/>
        </w:rPr>
        <w:t>) is a function of the number of elements (</w:t>
      </w:r>
      <w:r w:rsidRPr="0029075D">
        <w:rPr>
          <w:rFonts w:ascii="Times New Roman" w:hAnsi="Times New Roman" w:cs="Times New Roman"/>
          <w:i/>
        </w:rPr>
        <w:t>i</w:t>
      </w:r>
      <w:r w:rsidRPr="0029075D">
        <w:rPr>
          <w:rFonts w:ascii="Times New Roman" w:hAnsi="Times New Roman" w:cs="Times New Roman"/>
          <w:iCs/>
        </w:rPr>
        <w:t>) in the sequence</w:t>
      </w:r>
      <w:r>
        <w:rPr>
          <w:rFonts w:ascii="Times New Roman" w:hAnsi="Times New Roman" w:cs="Times New Roman"/>
          <w:iCs/>
          <w:lang w:val="en-US"/>
        </w:rPr>
        <w:t xml:space="preserve">. It </w:t>
      </w:r>
      <w:r w:rsidRPr="0029075D">
        <w:rPr>
          <w:rFonts w:ascii="Times New Roman" w:hAnsi="Times New Roman" w:cs="Times New Roman"/>
          <w:iCs/>
        </w:rPr>
        <w:t xml:space="preserve">yields the frequency with which blocks of length </w:t>
      </w:r>
      <w:r w:rsidRPr="0029075D">
        <w:rPr>
          <w:rFonts w:ascii="Times New Roman" w:hAnsi="Times New Roman" w:cs="Times New Roman"/>
          <w:i/>
        </w:rPr>
        <w:t>i</w:t>
      </w:r>
      <w:r w:rsidRPr="0029075D">
        <w:rPr>
          <w:rFonts w:ascii="Times New Roman" w:hAnsi="Times New Roman" w:cs="Times New Roman"/>
          <w:iCs/>
        </w:rPr>
        <w:t xml:space="preserve"> remain close to each other. This frequency reflects the predictability of the sequence which changes with time as more elements are fed into the sequence. From a practical standpoint, AE is an inference of the predictability of the </w:t>
      </w:r>
      <w:r w:rsidRPr="0029075D">
        <w:rPr>
          <w:rFonts w:ascii="Times New Roman" w:hAnsi="Times New Roman" w:cs="Times New Roman"/>
          <w:i/>
        </w:rPr>
        <w:t>i</w:t>
      </w:r>
      <w:r w:rsidRPr="0029075D">
        <w:rPr>
          <w:rFonts w:ascii="Times New Roman" w:hAnsi="Times New Roman" w:cs="Times New Roman"/>
          <w:iCs/>
          <w:vertAlign w:val="superscript"/>
        </w:rPr>
        <w:t>th</w:t>
      </w:r>
      <w:r w:rsidRPr="0029075D">
        <w:rPr>
          <w:rFonts w:ascii="Times New Roman" w:hAnsi="Times New Roman" w:cs="Times New Roman"/>
          <w:iCs/>
        </w:rPr>
        <w:t xml:space="preserve"> item in the sequence based on the predictability of [</w:t>
      </w:r>
      <w:r w:rsidRPr="0029075D">
        <w:rPr>
          <w:rFonts w:ascii="Times New Roman" w:hAnsi="Times New Roman" w:cs="Times New Roman"/>
          <w:i/>
        </w:rPr>
        <w:t>i – 1</w:t>
      </w:r>
      <w:r w:rsidRPr="0029075D">
        <w:rPr>
          <w:rFonts w:ascii="Times New Roman" w:hAnsi="Times New Roman" w:cs="Times New Roman"/>
          <w:iCs/>
        </w:rPr>
        <w:t>] items.</w:t>
      </w:r>
      <w:r w:rsidRPr="0029075D">
        <w:rPr>
          <w:rFonts w:ascii="Times New Roman" w:hAnsi="Times New Roman" w:cs="Times New Roman"/>
          <w:i/>
          <w:color w:val="A6A6A6"/>
        </w:rPr>
        <w:t xml:space="preserve"> </w:t>
      </w:r>
    </w:p>
    <w:p w14:paraId="231C2CE0" w14:textId="446E1F28" w:rsidR="00A904B4" w:rsidRDefault="00A904B4" w:rsidP="00A904B4">
      <w:pPr>
        <w:pBdr>
          <w:top w:val="nil"/>
          <w:left w:val="nil"/>
          <w:bottom w:val="nil"/>
          <w:right w:val="nil"/>
          <w:between w:val="nil"/>
        </w:pBdr>
        <w:spacing w:before="200" w:after="200" w:line="360" w:lineRule="auto"/>
        <w:ind w:left="-284" w:right="-330" w:firstLine="568"/>
        <w:jc w:val="both"/>
        <w:rPr>
          <w:rFonts w:ascii="Times New Roman" w:hAnsi="Times New Roman" w:cs="Times New Roman"/>
          <w:b/>
          <w:i/>
        </w:rPr>
      </w:pPr>
      <w:r w:rsidRPr="0029075D">
        <w:rPr>
          <w:rFonts w:ascii="Times New Roman" w:hAnsi="Times New Roman" w:cs="Times New Roman"/>
          <w:b/>
          <w:i/>
        </w:rPr>
        <w:t>2.7. Data Analysis</w:t>
      </w:r>
    </w:p>
    <w:p w14:paraId="7486D473" w14:textId="1E546FF4" w:rsidR="007D3DE0" w:rsidRPr="007D3DE0" w:rsidRDefault="00541589" w:rsidP="007D3DE0">
      <w:pPr>
        <w:pBdr>
          <w:top w:val="nil"/>
          <w:left w:val="nil"/>
          <w:bottom w:val="nil"/>
          <w:right w:val="nil"/>
          <w:between w:val="nil"/>
        </w:pBdr>
        <w:spacing w:line="360" w:lineRule="auto"/>
        <w:ind w:left="-284" w:right="-329" w:firstLine="567"/>
        <w:jc w:val="both"/>
        <w:rPr>
          <w:rFonts w:ascii="Times New Roman" w:hAnsi="Times New Roman" w:cs="Times New Roman"/>
          <w:bCs/>
          <w:iCs/>
          <w:lang w:val="en-US"/>
        </w:rPr>
      </w:pPr>
      <w:r>
        <w:rPr>
          <w:rFonts w:ascii="Times New Roman" w:hAnsi="Times New Roman" w:cs="Times New Roman"/>
          <w:bCs/>
          <w:lang w:val="en-US"/>
        </w:rPr>
        <w:t xml:space="preserve">Our study, akin to a great number of others in psychology, used an ordinal scale to assess the construct of interest, MW. It has been pointed out, however, that the treatment of </w:t>
      </w:r>
      <w:r w:rsidR="00BC7345">
        <w:rPr>
          <w:rFonts w:ascii="Times New Roman" w:hAnsi="Times New Roman" w:cs="Times New Roman"/>
          <w:bCs/>
          <w:lang w:val="en-US"/>
        </w:rPr>
        <w:t>such</w:t>
      </w:r>
      <w:r>
        <w:rPr>
          <w:rFonts w:ascii="Times New Roman" w:hAnsi="Times New Roman" w:cs="Times New Roman"/>
          <w:bCs/>
          <w:lang w:val="en-US"/>
        </w:rPr>
        <w:t xml:space="preserve"> scales as metric</w:t>
      </w:r>
      <w:r w:rsidR="00BC7345">
        <w:rPr>
          <w:rFonts w:ascii="Times New Roman" w:hAnsi="Times New Roman" w:cs="Times New Roman"/>
          <w:bCs/>
          <w:lang w:val="en-US"/>
        </w:rPr>
        <w:t xml:space="preserve"> </w:t>
      </w:r>
      <w:r>
        <w:rPr>
          <w:rFonts w:ascii="Times New Roman" w:hAnsi="Times New Roman" w:cs="Times New Roman"/>
          <w:bCs/>
          <w:lang w:val="en-US"/>
        </w:rPr>
        <w:t xml:space="preserve">is still not a rare strategy among academics </w:t>
      </w:r>
      <w:r>
        <w:rPr>
          <w:rFonts w:ascii="Times New Roman" w:hAnsi="Times New Roman" w:cs="Times New Roman"/>
          <w:bCs/>
          <w:lang w:val="en-US"/>
        </w:rPr>
        <w:fldChar w:fldCharType="begin" w:fldLock="1"/>
      </w:r>
      <w:r>
        <w:rPr>
          <w:rFonts w:ascii="Times New Roman" w:hAnsi="Times New Roman" w:cs="Times New Roman"/>
          <w:bCs/>
          <w:lang w:val="en-US"/>
        </w:rPr>
        <w:instrText>ADDIN paperpile_citation &lt;clusterId&gt;I184W244S534P245&lt;/clusterId&gt;&lt;metadata&gt;&lt;citation&gt;&lt;id&gt;4075b261-6c50-4348-860e-b16eb35ad8dd&lt;/id&gt;&lt;/citation&gt;&lt;citation&gt;&lt;id&gt;bcbd9a5c-9d20-4d30-bd90-826fdf1d5c60&lt;/id&gt;&lt;/citation&gt;&lt;/metadata&gt;&lt;data&gt;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&lt;/data&gt; \* MERGEFORMAT</w:instrText>
      </w:r>
      <w:r>
        <w:rPr>
          <w:rFonts w:ascii="Times New Roman" w:hAnsi="Times New Roman" w:cs="Times New Roman"/>
          <w:bCs/>
          <w:lang w:val="en-US"/>
        </w:rPr>
        <w:fldChar w:fldCharType="separate"/>
      </w:r>
      <w:r>
        <w:rPr>
          <w:rFonts w:ascii="Times New Roman" w:hAnsi="Times New Roman" w:cs="Times New Roman"/>
          <w:bCs/>
          <w:noProof/>
          <w:lang w:val="en-US"/>
        </w:rPr>
        <w:t>(Bürkner &amp; Vuorre, 2019; Liddell &amp; Kruschke, 2018)</w:t>
      </w:r>
      <w:r>
        <w:rPr>
          <w:rFonts w:ascii="Times New Roman" w:hAnsi="Times New Roman" w:cs="Times New Roman"/>
          <w:bCs/>
          <w:lang w:val="en-US"/>
        </w:rPr>
        <w:fldChar w:fldCharType="end"/>
      </w:r>
      <w:r>
        <w:rPr>
          <w:rFonts w:ascii="Times New Roman" w:hAnsi="Times New Roman" w:cs="Times New Roman"/>
          <w:bCs/>
          <w:lang w:val="en-US"/>
        </w:rPr>
        <w:t xml:space="preserve">. Applying metric methods to ordinal variables may lead to distorted effect-size estimations, discarding of intra-individual variability and inflated Type I errors, among other issues. Also, the assumptions underlying metric methods are clearly not satisfied by ordinal variables: the scale categories are not equidistant for every subject and the resulting distribution is frequently non-normal due to responders’ unique perception of the distance between categories. Therefore, we favored the hierarchical ordered </w:t>
      </w:r>
      <w:proofErr w:type="spellStart"/>
      <w:r>
        <w:rPr>
          <w:rFonts w:ascii="Times New Roman" w:hAnsi="Times New Roman" w:cs="Times New Roman"/>
          <w:bCs/>
          <w:lang w:val="en-US"/>
        </w:rPr>
        <w:t>probit</w:t>
      </w:r>
      <w:proofErr w:type="spellEnd"/>
      <w:r w:rsidR="007E474C">
        <w:rPr>
          <w:rFonts w:ascii="Times New Roman" w:hAnsi="Times New Roman" w:cs="Times New Roman"/>
          <w:bCs/>
          <w:lang w:val="en-US"/>
        </w:rPr>
        <w:t xml:space="preserve"> regression</w:t>
      </w:r>
      <w:r>
        <w:rPr>
          <w:rFonts w:ascii="Times New Roman" w:hAnsi="Times New Roman" w:cs="Times New Roman"/>
          <w:bCs/>
          <w:lang w:val="en-US"/>
        </w:rPr>
        <w:t xml:space="preserve"> model to test </w:t>
      </w:r>
      <w:r w:rsidR="007E474C">
        <w:rPr>
          <w:rFonts w:ascii="Times New Roman" w:hAnsi="Times New Roman" w:cs="Times New Roman"/>
          <w:bCs/>
          <w:lang w:val="en-US"/>
        </w:rPr>
        <w:t>the hypothesis on MW propensity.</w:t>
      </w:r>
      <w:r w:rsidR="00FD6463">
        <w:rPr>
          <w:rFonts w:ascii="Times New Roman" w:hAnsi="Times New Roman" w:cs="Times New Roman"/>
          <w:bCs/>
          <w:lang w:val="en-US"/>
        </w:rPr>
        <w:t xml:space="preserve"> </w:t>
      </w:r>
      <w:r w:rsidR="00FD6463" w:rsidRPr="0029075D">
        <w:rPr>
          <w:rFonts w:ascii="Times New Roman" w:hAnsi="Times New Roman" w:cs="Times New Roman"/>
          <w:bCs/>
          <w:iCs/>
        </w:rPr>
        <w:t xml:space="preserve">This analysis has been previously </w:t>
      </w:r>
      <w:r w:rsidR="00FD6463">
        <w:rPr>
          <w:rFonts w:ascii="Times New Roman" w:hAnsi="Times New Roman" w:cs="Times New Roman"/>
          <w:bCs/>
          <w:iCs/>
          <w:lang w:val="en-US"/>
        </w:rPr>
        <w:t>implemented</w:t>
      </w:r>
      <w:r w:rsidR="00FD6463" w:rsidRPr="0029075D">
        <w:rPr>
          <w:rFonts w:ascii="Times New Roman" w:hAnsi="Times New Roman" w:cs="Times New Roman"/>
          <w:bCs/>
          <w:iCs/>
        </w:rPr>
        <w:t xml:space="preserve"> in MW literature </w:t>
      </w:r>
      <w:r w:rsidR="00FD6463" w:rsidRPr="0029075D">
        <w:rPr>
          <w:rFonts w:ascii="Times New Roman" w:hAnsi="Times New Roman" w:cs="Times New Roman"/>
          <w:bCs/>
          <w:iCs/>
        </w:rPr>
        <w:fldChar w:fldCharType="begin" w:fldLock="1"/>
      </w:r>
      <w:r w:rsidR="00FD6463" w:rsidRPr="0029075D">
        <w:rPr>
          <w:rFonts w:ascii="Times New Roman" w:hAnsi="Times New Roman" w:cs="Times New Roman"/>
          <w:bCs/>
          <w:iCs/>
        </w:rPr>
        <w:instrText>ADDIN paperpile_citation &lt;clusterId&gt;G129U177J557N272&lt;/clusterId&gt;&lt;metadata&gt;&lt;citation&gt;&lt;id&gt;988536ec-892a-41de-a418-42ce0b84b64f&lt;/id&gt;&lt;/citation&gt;&lt;citation&gt;&lt;id&gt;ccdfee55-9ae3-4db0-af9f-dd31eb857c72&lt;/id&gt;&lt;/citation&gt;&lt;citation&gt;&lt;id&gt;95029709-7972-4121-921d-50bccf64becf&lt;/id&gt;&lt;/citation&gt;&lt;/metadata&gt;&lt;data&gt;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&lt;/data&gt; \* MERGEFORMAT</w:instrText>
      </w:r>
      <w:r w:rsidR="00FD6463" w:rsidRPr="0029075D">
        <w:rPr>
          <w:rFonts w:ascii="Times New Roman" w:hAnsi="Times New Roman" w:cs="Times New Roman"/>
          <w:bCs/>
          <w:iCs/>
        </w:rPr>
        <w:fldChar w:fldCharType="separate"/>
      </w:r>
      <w:r w:rsidR="00FD6463">
        <w:rPr>
          <w:rFonts w:ascii="Times New Roman" w:hAnsi="Times New Roman" w:cs="Times New Roman"/>
          <w:bCs/>
          <w:iCs/>
          <w:noProof/>
        </w:rPr>
        <w:t>(Boayue et al., 2021; Filmer et al., 2019, 2021)</w:t>
      </w:r>
      <w:r w:rsidR="00FD6463" w:rsidRPr="0029075D">
        <w:rPr>
          <w:rFonts w:ascii="Times New Roman" w:hAnsi="Times New Roman" w:cs="Times New Roman"/>
          <w:bCs/>
          <w:iCs/>
        </w:rPr>
        <w:fldChar w:fldCharType="end"/>
      </w:r>
      <w:r w:rsidR="007D3DE0">
        <w:rPr>
          <w:rFonts w:ascii="Times New Roman" w:hAnsi="Times New Roman" w:cs="Times New Roman"/>
          <w:bCs/>
          <w:iCs/>
          <w:lang w:val="en-US"/>
        </w:rPr>
        <w:t xml:space="preserve"> </w:t>
      </w:r>
      <w:r w:rsidR="007D3DE0" w:rsidRPr="0029075D">
        <w:rPr>
          <w:rFonts w:ascii="Times New Roman" w:hAnsi="Times New Roman" w:cs="Times New Roman"/>
          <w:bCs/>
          <w:iCs/>
        </w:rPr>
        <w:t xml:space="preserve">and proven useful when the outcome </w:t>
      </w:r>
      <w:r w:rsidR="007D3DE0">
        <w:rPr>
          <w:rFonts w:ascii="Times New Roman" w:hAnsi="Times New Roman" w:cs="Times New Roman"/>
          <w:bCs/>
          <w:iCs/>
          <w:lang w:val="en-US"/>
        </w:rPr>
        <w:t>is</w:t>
      </w:r>
      <w:r w:rsidR="007D3DE0" w:rsidRPr="0029075D">
        <w:rPr>
          <w:rFonts w:ascii="Times New Roman" w:hAnsi="Times New Roman" w:cs="Times New Roman"/>
          <w:bCs/>
          <w:iCs/>
        </w:rPr>
        <w:t xml:space="preserve"> influenced by co-variates (e.g. total time on task). Also, this model treats the dependent variable (MW, in our case) as a rank-ordered variable and allows for the resulting hierarchically ordered data to have a non-normal distribution </w:t>
      </w:r>
      <w:r w:rsidR="007D3DE0" w:rsidRPr="0029075D">
        <w:rPr>
          <w:rFonts w:ascii="Times New Roman" w:hAnsi="Times New Roman" w:cs="Times New Roman"/>
          <w:bCs/>
          <w:iCs/>
        </w:rPr>
        <w:fldChar w:fldCharType="begin" w:fldLock="1"/>
      </w:r>
      <w:r w:rsidR="007D3DE0" w:rsidRPr="0029075D">
        <w:rPr>
          <w:rFonts w:ascii="Times New Roman" w:hAnsi="Times New Roman" w:cs="Times New Roman"/>
          <w:bCs/>
          <w:iCs/>
        </w:rPr>
        <w:instrText>ADDIN paperpile_citation &lt;clusterId&gt;D268Q325G716D177&lt;/clusterId&gt;&lt;metadata&gt;&lt;citation&gt;&lt;id&gt;df3f626b-ce30-485b-b9f0-150ae26fecf9&lt;/id&gt;&lt;/citation&gt;&lt;/metadata&gt;&lt;data&gt;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&lt;/data&gt; \* MERGEFORMAT</w:instrText>
      </w:r>
      <w:r w:rsidR="007D3DE0" w:rsidRPr="0029075D">
        <w:rPr>
          <w:rFonts w:ascii="Times New Roman" w:hAnsi="Times New Roman" w:cs="Times New Roman"/>
          <w:bCs/>
          <w:iCs/>
        </w:rPr>
        <w:fldChar w:fldCharType="separate"/>
      </w:r>
      <w:r w:rsidR="007D3DE0" w:rsidRPr="0029075D">
        <w:rPr>
          <w:rFonts w:ascii="Times New Roman" w:hAnsi="Times New Roman" w:cs="Times New Roman"/>
          <w:bCs/>
          <w:iCs/>
          <w:noProof/>
        </w:rPr>
        <w:t>(Kruschke, 2014)</w:t>
      </w:r>
      <w:r w:rsidR="007D3DE0" w:rsidRPr="0029075D">
        <w:rPr>
          <w:rFonts w:ascii="Times New Roman" w:hAnsi="Times New Roman" w:cs="Times New Roman"/>
          <w:bCs/>
          <w:iCs/>
        </w:rPr>
        <w:fldChar w:fldCharType="end"/>
      </w:r>
      <w:r w:rsidR="007D3DE0" w:rsidRPr="0029075D">
        <w:rPr>
          <w:rFonts w:ascii="Times New Roman" w:hAnsi="Times New Roman" w:cs="Times New Roman"/>
          <w:bCs/>
          <w:iCs/>
        </w:rPr>
        <w:t>.</w:t>
      </w:r>
    </w:p>
    <w:p w14:paraId="5627BBCA" w14:textId="59A25427" w:rsidR="00541589" w:rsidRPr="00C92468" w:rsidRDefault="007E474C" w:rsidP="00C92468">
      <w:pPr>
        <w:pBdr>
          <w:top w:val="nil"/>
          <w:left w:val="nil"/>
          <w:bottom w:val="nil"/>
          <w:right w:val="nil"/>
          <w:between w:val="nil"/>
        </w:pBdr>
        <w:spacing w:line="360" w:lineRule="auto"/>
        <w:ind w:left="-284" w:right="-330" w:firstLine="568"/>
        <w:jc w:val="both"/>
        <w:rPr>
          <w:rFonts w:ascii="Times New Roman" w:hAnsi="Times New Roman" w:cs="Times New Roman"/>
          <w:bCs/>
          <w:iCs/>
          <w:lang w:val="en-US"/>
        </w:rPr>
      </w:pPr>
      <w:r w:rsidRPr="00FD6463">
        <w:rPr>
          <w:rFonts w:ascii="Times New Roman" w:hAnsi="Times New Roman" w:cs="Times New Roman"/>
          <w:bCs/>
        </w:rPr>
        <w:t xml:space="preserve">Similarly, task performance was modeled with hierarchical Baeysian methods: we fitted a number of models on BV and AE separately. </w:t>
      </w:r>
      <w:r w:rsidR="00FD6463" w:rsidRPr="00FD6463">
        <w:rPr>
          <w:rFonts w:ascii="Times New Roman" w:hAnsi="Times New Roman" w:cs="Times New Roman"/>
          <w:bCs/>
        </w:rPr>
        <w:t>In contrast to the model used</w:t>
      </w:r>
      <w:r w:rsidR="00C92468">
        <w:rPr>
          <w:rFonts w:ascii="Times New Roman" w:hAnsi="Times New Roman" w:cs="Times New Roman"/>
          <w:bCs/>
          <w:lang w:val="en-US"/>
        </w:rPr>
        <w:t xml:space="preserve"> to</w:t>
      </w:r>
      <w:r w:rsidR="00FD6463" w:rsidRPr="00FD6463">
        <w:rPr>
          <w:rFonts w:ascii="Times New Roman" w:hAnsi="Times New Roman" w:cs="Times New Roman"/>
          <w:bCs/>
        </w:rPr>
        <w:t xml:space="preserve"> test MW propensity, the underlying distribution of task performance models (Student-t) treats the dependent variable as a continuous, unbounded metric variable. </w:t>
      </w:r>
      <w:r w:rsidR="00541589" w:rsidRPr="00FD6463">
        <w:rPr>
          <w:rFonts w:ascii="Times New Roman" w:hAnsi="Times New Roman" w:cs="Times New Roman"/>
          <w:bCs/>
        </w:rPr>
        <w:t>The workflow included model selection based on leave-one-out cross-validation</w:t>
      </w:r>
      <w:r w:rsidR="004869F4">
        <w:rPr>
          <w:rFonts w:ascii="Times New Roman" w:hAnsi="Times New Roman" w:cs="Times New Roman"/>
          <w:bCs/>
          <w:lang w:val="en-US"/>
        </w:rPr>
        <w:t xml:space="preserve"> </w:t>
      </w:r>
      <w:r w:rsidR="00541589" w:rsidRPr="00FD6463">
        <w:rPr>
          <w:rFonts w:ascii="Times New Roman" w:hAnsi="Times New Roman" w:cs="Times New Roman"/>
          <w:bCs/>
        </w:rPr>
        <w:t xml:space="preserve">(LOO-CV: </w:t>
      </w:r>
      <w:r w:rsidR="00541589">
        <w:rPr>
          <w:rFonts w:ascii="Times New Roman" w:hAnsi="Times New Roman" w:cs="Times New Roman"/>
          <w:bCs/>
          <w:lang w:val="en-US"/>
        </w:rPr>
        <w:fldChar w:fldCharType="begin" w:fldLock="1"/>
      </w:r>
      <w:r w:rsidR="00541589" w:rsidRPr="00FD6463">
        <w:rPr>
          <w:rFonts w:ascii="Times New Roman" w:hAnsi="Times New Roman" w:cs="Times New Roman"/>
          <w:bCs/>
        </w:rPr>
        <w:instrText>ADDIN paperpile_citation &lt;clusterId&gt;C898J955F346C139&lt;/clusterId&gt;&lt;metadata&gt;&lt;citation&gt;&lt;id&gt;d6cda526-e651-4da3-8e27-d8cc0d2a5cca&lt;/id&gt;&lt;/citation&gt;&lt;/metadata&gt;&lt;data&gt;eJyVVN9r3DgQ/leMH/JUbSRZsuRAuNukmyMhLeVy9B5CCWNpvKuL11r8I+0S8r/fyLttSuAK92Cw5Zn5Zr75Pt0/5w/B52e5L50HLUuGpRZMeSiYRWmYt85xL0E7B/m73E+7h2EDgjJsJWyhlVANN8oVyte6KF0jXGVqB6Uw3HDNbU1ZYRgmpBRN71Pf5mf3+WYcd2enp23oHhfDrg/dGvuFi9tTwReCc3M6CCGlZFyUrCqrkinKPSb5bwsfwyL2619Ef3mX76a6DcMGe4K+O2Jkdy5g5zCDzmcX0xA6HIbsA/oA2e3tZRoxBor/VRvf6xJvz/k2duOGEir6sUdIWJILk7/MY3cP0I6pnDYFE4VJDIxhbBMbn3pwY3DQZhewxyFAl22jxzbDJ2gnGEPsstTgOmsRnpDFjp5pzFwfh4FRTPCHoDTK38vr1PwO1jgkPCUITxWSzprYeuyHxLqvtPDS1cw5axjtVTCQDlmh</w:instrText>
      </w:r>
      <w:r w:rsidR="00541589">
        <w:rPr>
          <w:rFonts w:ascii="Times New Roman" w:hAnsi="Times New Roman" w:cs="Times New Roman"/>
          <w:bCs/>
          <w:lang w:val="en-US"/>
        </w:rPr>
        <w:instrText>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&lt;/data&gt; \* MERGEFORMAT</w:instrText>
      </w:r>
      <w:r w:rsidR="00541589">
        <w:rPr>
          <w:rFonts w:ascii="Times New Roman" w:hAnsi="Times New Roman" w:cs="Times New Roman"/>
          <w:bCs/>
          <w:lang w:val="en-US"/>
        </w:rPr>
        <w:fldChar w:fldCharType="separate"/>
      </w:r>
      <w:r w:rsidR="00541589">
        <w:rPr>
          <w:rFonts w:ascii="Times New Roman" w:hAnsi="Times New Roman" w:cs="Times New Roman"/>
          <w:bCs/>
          <w:noProof/>
          <w:lang w:val="en-US"/>
        </w:rPr>
        <w:t>Vehtari et al., 2017)</w:t>
      </w:r>
      <w:r w:rsidR="00541589">
        <w:rPr>
          <w:rFonts w:ascii="Times New Roman" w:hAnsi="Times New Roman" w:cs="Times New Roman"/>
          <w:bCs/>
          <w:lang w:val="en-US"/>
        </w:rPr>
        <w:fldChar w:fldCharType="end"/>
      </w:r>
      <w:r w:rsidR="004869F4">
        <w:rPr>
          <w:rFonts w:ascii="Times New Roman" w:hAnsi="Times New Roman" w:cs="Times New Roman"/>
          <w:bCs/>
          <w:lang w:val="en-US"/>
        </w:rPr>
        <w:t xml:space="preserve"> </w:t>
      </w:r>
      <w:r w:rsidR="00C92468">
        <w:rPr>
          <w:rFonts w:ascii="Times New Roman" w:hAnsi="Times New Roman" w:cs="Times New Roman"/>
          <w:bCs/>
          <w:iCs/>
          <w:lang w:val="en-US"/>
        </w:rPr>
        <w:t>which measures out-of-sample prediction accuracy</w:t>
      </w:r>
      <w:r w:rsidR="00541589">
        <w:rPr>
          <w:rFonts w:ascii="Times New Roman" w:hAnsi="Times New Roman" w:cs="Times New Roman"/>
          <w:bCs/>
          <w:lang w:val="en-US"/>
        </w:rPr>
        <w:t xml:space="preserve"> and non-linear hypothesis testing </w:t>
      </w:r>
      <w:r w:rsidR="004869F4">
        <w:rPr>
          <w:rFonts w:ascii="Times New Roman" w:hAnsi="Times New Roman" w:cs="Times New Roman"/>
          <w:bCs/>
          <w:lang w:val="en-US"/>
        </w:rPr>
        <w:t>on</w:t>
      </w:r>
      <w:r w:rsidR="00541589">
        <w:rPr>
          <w:rFonts w:ascii="Times New Roman" w:hAnsi="Times New Roman" w:cs="Times New Roman"/>
          <w:bCs/>
          <w:lang w:val="en-US"/>
        </w:rPr>
        <w:t xml:space="preserve"> the dependent variable</w:t>
      </w:r>
      <w:r w:rsidR="00C92468">
        <w:rPr>
          <w:rFonts w:ascii="Times New Roman" w:hAnsi="Times New Roman" w:cs="Times New Roman"/>
          <w:bCs/>
          <w:lang w:val="en-US"/>
        </w:rPr>
        <w:t>s</w:t>
      </w:r>
      <w:r w:rsidR="00541589">
        <w:rPr>
          <w:rFonts w:ascii="Times New Roman" w:hAnsi="Times New Roman" w:cs="Times New Roman"/>
          <w:bCs/>
          <w:lang w:val="en-US"/>
        </w:rPr>
        <w:t xml:space="preserve"> (MW</w:t>
      </w:r>
      <w:r w:rsidR="00C92468">
        <w:rPr>
          <w:rFonts w:ascii="Times New Roman" w:hAnsi="Times New Roman" w:cs="Times New Roman"/>
          <w:bCs/>
          <w:lang w:val="en-US"/>
        </w:rPr>
        <w:t>, BV and AE</w:t>
      </w:r>
      <w:r w:rsidR="00541589">
        <w:rPr>
          <w:rFonts w:ascii="Times New Roman" w:hAnsi="Times New Roman" w:cs="Times New Roman"/>
          <w:bCs/>
          <w:lang w:val="en-US"/>
        </w:rPr>
        <w:t>).</w:t>
      </w:r>
      <w:r w:rsidR="00C92468">
        <w:rPr>
          <w:rFonts w:ascii="Times New Roman" w:hAnsi="Times New Roman" w:cs="Times New Roman"/>
          <w:bCs/>
          <w:lang w:val="en-US"/>
        </w:rPr>
        <w:t xml:space="preserve"> </w:t>
      </w:r>
      <w:proofErr w:type="spellStart"/>
      <w:r w:rsidR="00C92468">
        <w:rPr>
          <w:rFonts w:ascii="Times New Roman" w:hAnsi="Times New Roman" w:cs="Times New Roman"/>
          <w:bCs/>
          <w:iCs/>
          <w:lang w:val="en-US"/>
        </w:rPr>
        <w:t>Baeysian</w:t>
      </w:r>
      <w:proofErr w:type="spellEnd"/>
      <w:r w:rsidR="00C92468">
        <w:rPr>
          <w:rFonts w:ascii="Times New Roman" w:hAnsi="Times New Roman" w:cs="Times New Roman"/>
          <w:bCs/>
          <w:iCs/>
          <w:lang w:val="en-US"/>
        </w:rPr>
        <w:t xml:space="preserve"> analyses were implemented with brms package in R </w:t>
      </w:r>
      <w:r w:rsidR="00C92468">
        <w:rPr>
          <w:rFonts w:ascii="Times New Roman" w:hAnsi="Times New Roman" w:cs="Times New Roman"/>
          <w:bCs/>
          <w:iCs/>
          <w:lang w:val="en-US"/>
        </w:rPr>
        <w:fldChar w:fldCharType="begin" w:fldLock="1"/>
      </w:r>
      <w:r w:rsidR="00C92468">
        <w:rPr>
          <w:rFonts w:ascii="Times New Roman" w:hAnsi="Times New Roman" w:cs="Times New Roman"/>
          <w:bCs/>
          <w:iCs/>
          <w:lang w:val="en-US"/>
        </w:rPr>
        <w:instrText>ADDIN paperpile_citation &lt;clusterId&gt;Z284N541C832Z555&lt;/clusterId&gt;&lt;metadata&gt;&lt;citation&gt;&lt;id&gt;e1e109f7-fcae-4bcf-b9b1-8c1f5190a18a&lt;/id&gt;&lt;/citation&gt;&lt;/metadata&gt;&lt;data&gt;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&lt;/data&gt; \* MERGEFORMAT</w:instrText>
      </w:r>
      <w:r w:rsidR="00C92468">
        <w:rPr>
          <w:rFonts w:ascii="Times New Roman" w:hAnsi="Times New Roman" w:cs="Times New Roman"/>
          <w:bCs/>
          <w:iCs/>
          <w:lang w:val="en-US"/>
        </w:rPr>
        <w:fldChar w:fldCharType="separate"/>
      </w:r>
      <w:r w:rsidR="00C92468">
        <w:rPr>
          <w:rFonts w:ascii="Times New Roman" w:hAnsi="Times New Roman" w:cs="Times New Roman"/>
          <w:bCs/>
          <w:iCs/>
          <w:noProof/>
          <w:lang w:val="en-US"/>
        </w:rPr>
        <w:t>(Bürkner, 2017)</w:t>
      </w:r>
      <w:r w:rsidR="00C92468">
        <w:rPr>
          <w:rFonts w:ascii="Times New Roman" w:hAnsi="Times New Roman" w:cs="Times New Roman"/>
          <w:bCs/>
          <w:iCs/>
          <w:lang w:val="en-US"/>
        </w:rPr>
        <w:fldChar w:fldCharType="end"/>
      </w:r>
      <w:r w:rsidR="00C92468">
        <w:rPr>
          <w:rFonts w:ascii="Times New Roman" w:hAnsi="Times New Roman" w:cs="Times New Roman"/>
          <w:bCs/>
          <w:iCs/>
          <w:lang w:val="en-US"/>
        </w:rPr>
        <w:t xml:space="preserve"> which uses Stan in the back-end.</w:t>
      </w:r>
      <w:r w:rsidR="00C92468">
        <w:rPr>
          <w:rFonts w:ascii="Times New Roman" w:hAnsi="Times New Roman" w:cs="Times New Roman"/>
          <w:bCs/>
          <w:iCs/>
          <w:lang w:val="en-US"/>
        </w:rPr>
        <w:t xml:space="preserve"> </w:t>
      </w:r>
      <w:r w:rsidR="00C92468" w:rsidRPr="0029075D">
        <w:rPr>
          <w:rFonts w:ascii="Times New Roman" w:hAnsi="Times New Roman" w:cs="Times New Roman"/>
          <w:bCs/>
          <w:iCs/>
        </w:rPr>
        <w:t>To accommodate those readers who are more accustomed to null-hypothesis testing, we</w:t>
      </w:r>
      <w:r w:rsidR="00C92468">
        <w:rPr>
          <w:rFonts w:ascii="Times New Roman" w:hAnsi="Times New Roman" w:cs="Times New Roman"/>
          <w:bCs/>
          <w:iCs/>
          <w:lang w:val="en-US"/>
        </w:rPr>
        <w:t xml:space="preserve"> </w:t>
      </w:r>
      <w:r w:rsidR="00C92468" w:rsidRPr="0029075D">
        <w:rPr>
          <w:rFonts w:ascii="Times New Roman" w:hAnsi="Times New Roman" w:cs="Times New Roman"/>
          <w:bCs/>
          <w:iCs/>
        </w:rPr>
        <w:t>conduct</w:t>
      </w:r>
      <w:r w:rsidR="00C92468">
        <w:rPr>
          <w:rFonts w:ascii="Times New Roman" w:hAnsi="Times New Roman" w:cs="Times New Roman"/>
          <w:bCs/>
          <w:iCs/>
          <w:lang w:val="en-US"/>
        </w:rPr>
        <w:t>ed</w:t>
      </w:r>
      <w:r w:rsidR="00C92468" w:rsidRPr="0029075D">
        <w:rPr>
          <w:rFonts w:ascii="Times New Roman" w:hAnsi="Times New Roman" w:cs="Times New Roman"/>
          <w:bCs/>
          <w:iCs/>
        </w:rPr>
        <w:t xml:space="preserve"> a </w:t>
      </w:r>
      <w:r w:rsidR="00C92468">
        <w:rPr>
          <w:rFonts w:ascii="Times New Roman" w:hAnsi="Times New Roman" w:cs="Times New Roman"/>
          <w:bCs/>
          <w:iCs/>
          <w:lang w:val="en-US"/>
        </w:rPr>
        <w:t xml:space="preserve">one-way </w:t>
      </w:r>
      <w:r w:rsidR="00C92468" w:rsidRPr="0029075D">
        <w:rPr>
          <w:rFonts w:ascii="Times New Roman" w:hAnsi="Times New Roman" w:cs="Times New Roman"/>
          <w:bCs/>
          <w:iCs/>
        </w:rPr>
        <w:t>repeated-measures ANOVA on the aforementioned variables</w:t>
      </w:r>
      <w:r w:rsidR="00C92468">
        <w:rPr>
          <w:rFonts w:ascii="Times New Roman" w:hAnsi="Times New Roman" w:cs="Times New Roman"/>
          <w:bCs/>
          <w:iCs/>
          <w:lang w:val="en-US"/>
        </w:rPr>
        <w:t>.</w:t>
      </w:r>
    </w:p>
    <w:p w14:paraId="2C0CB901" w14:textId="5B1B96A2" w:rsidR="00A904B4" w:rsidRPr="00A904B4" w:rsidRDefault="00B20909" w:rsidP="00B20909">
      <w:pPr>
        <w:pStyle w:val="ListParagraph"/>
        <w:numPr>
          <w:ilvl w:val="0"/>
          <w:numId w:val="1"/>
        </w:numPr>
        <w:pBdr>
          <w:top w:val="nil"/>
          <w:left w:val="nil"/>
          <w:bottom w:val="nil"/>
          <w:right w:val="nil"/>
          <w:between w:val="nil"/>
        </w:pBdr>
        <w:spacing w:before="200" w:line="360" w:lineRule="auto"/>
        <w:ind w:left="567" w:right="-330" w:hanging="283"/>
        <w:jc w:val="both"/>
        <w:rPr>
          <w:rFonts w:ascii="Times New Roman" w:hAnsi="Times New Roman" w:cs="Times New Roman"/>
          <w:b/>
          <w:sz w:val="28"/>
          <w:szCs w:val="28"/>
        </w:rPr>
      </w:pPr>
      <w:r>
        <w:rPr>
          <w:rFonts w:ascii="Times New Roman" w:hAnsi="Times New Roman" w:cs="Times New Roman"/>
          <w:b/>
          <w:sz w:val="28"/>
          <w:szCs w:val="28"/>
          <w:lang w:val="en-US"/>
        </w:rPr>
        <w:lastRenderedPageBreak/>
        <w:t>Results</w:t>
      </w:r>
    </w:p>
    <w:p w14:paraId="0799A3FB" w14:textId="2E2BE452" w:rsidR="00B20909" w:rsidRDefault="00A904B4" w:rsidP="00A5457B">
      <w:pPr>
        <w:pBdr>
          <w:top w:val="nil"/>
          <w:left w:val="nil"/>
          <w:bottom w:val="nil"/>
          <w:right w:val="nil"/>
          <w:between w:val="nil"/>
        </w:pBdr>
        <w:spacing w:before="200" w:after="200" w:line="360" w:lineRule="auto"/>
        <w:ind w:left="-284" w:right="-329" w:firstLine="567"/>
        <w:jc w:val="both"/>
        <w:rPr>
          <w:rFonts w:ascii="Times New Roman" w:hAnsi="Times New Roman" w:cs="Times New Roman"/>
          <w:b/>
          <w:i/>
          <w:iCs/>
          <w:lang w:val="en-US"/>
        </w:rPr>
      </w:pPr>
      <w:r w:rsidRPr="00202B82">
        <w:rPr>
          <w:rFonts w:ascii="Times New Roman" w:hAnsi="Times New Roman" w:cs="Times New Roman"/>
          <w:b/>
          <w:i/>
          <w:iCs/>
          <w:lang w:val="en-US"/>
        </w:rPr>
        <w:t xml:space="preserve">3.1. </w:t>
      </w:r>
      <w:r w:rsidR="00862FD9">
        <w:rPr>
          <w:rFonts w:ascii="Times New Roman" w:hAnsi="Times New Roman" w:cs="Times New Roman"/>
          <w:b/>
          <w:i/>
          <w:iCs/>
          <w:lang w:val="en-US"/>
        </w:rPr>
        <w:t xml:space="preserve">MW Score: </w:t>
      </w:r>
      <w:r w:rsidR="00202B82" w:rsidRPr="00202B82">
        <w:rPr>
          <w:rFonts w:ascii="Times New Roman" w:hAnsi="Times New Roman" w:cs="Times New Roman"/>
          <w:b/>
          <w:i/>
          <w:iCs/>
          <w:lang w:val="en-US"/>
        </w:rPr>
        <w:t xml:space="preserve">Hierarchical Ordered </w:t>
      </w:r>
      <w:proofErr w:type="spellStart"/>
      <w:r w:rsidR="00202B82" w:rsidRPr="00202B82">
        <w:rPr>
          <w:rFonts w:ascii="Times New Roman" w:hAnsi="Times New Roman" w:cs="Times New Roman"/>
          <w:b/>
          <w:i/>
          <w:iCs/>
          <w:lang w:val="en-US"/>
        </w:rPr>
        <w:t>Probit</w:t>
      </w:r>
      <w:proofErr w:type="spellEnd"/>
      <w:r w:rsidR="00202B82" w:rsidRPr="00202B82">
        <w:rPr>
          <w:rFonts w:ascii="Times New Roman" w:hAnsi="Times New Roman" w:cs="Times New Roman"/>
          <w:b/>
          <w:i/>
          <w:iCs/>
          <w:lang w:val="en-US"/>
        </w:rPr>
        <w:t xml:space="preserve"> Model</w:t>
      </w:r>
    </w:p>
    <w:p w14:paraId="31E0D312" w14:textId="2F4040DD" w:rsidR="00202B82" w:rsidRDefault="00202B82" w:rsidP="00D415DF">
      <w:pPr>
        <w:pBdr>
          <w:top w:val="nil"/>
          <w:left w:val="nil"/>
          <w:bottom w:val="nil"/>
          <w:right w:val="nil"/>
          <w:between w:val="nil"/>
        </w:pBdr>
        <w:spacing w:before="200" w:line="360" w:lineRule="auto"/>
        <w:ind w:left="-284" w:right="-330" w:firstLine="568"/>
        <w:jc w:val="both"/>
        <w:rPr>
          <w:rFonts w:ascii="Times New Roman" w:hAnsi="Times New Roman" w:cs="Times New Roman"/>
          <w:bCs/>
          <w:i/>
          <w:iCs/>
          <w:lang w:val="en-US"/>
        </w:rPr>
      </w:pPr>
      <w:r w:rsidRPr="00202B82">
        <w:rPr>
          <w:rFonts w:ascii="Times New Roman" w:hAnsi="Times New Roman" w:cs="Times New Roman"/>
          <w:bCs/>
          <w:i/>
          <w:iCs/>
          <w:lang w:val="en-US"/>
        </w:rPr>
        <w:t>3.1.1 Model Sele</w:t>
      </w:r>
      <w:r>
        <w:rPr>
          <w:rFonts w:ascii="Times New Roman" w:hAnsi="Times New Roman" w:cs="Times New Roman"/>
          <w:bCs/>
          <w:i/>
          <w:iCs/>
          <w:lang w:val="en-US"/>
        </w:rPr>
        <w:t>c</w:t>
      </w:r>
      <w:r w:rsidRPr="00202B82">
        <w:rPr>
          <w:rFonts w:ascii="Times New Roman" w:hAnsi="Times New Roman" w:cs="Times New Roman"/>
          <w:bCs/>
          <w:i/>
          <w:iCs/>
          <w:lang w:val="en-US"/>
        </w:rPr>
        <w:t>tion</w:t>
      </w:r>
    </w:p>
    <w:p w14:paraId="71A2C801" w14:textId="0822FBC0" w:rsidR="00806365" w:rsidRPr="00B20909" w:rsidRDefault="00C92468" w:rsidP="00806365">
      <w:pPr>
        <w:pBdr>
          <w:top w:val="nil"/>
          <w:left w:val="nil"/>
          <w:bottom w:val="nil"/>
          <w:right w:val="nil"/>
          <w:between w:val="nil"/>
        </w:pBdr>
        <w:tabs>
          <w:tab w:val="left" w:pos="284"/>
        </w:tabs>
        <w:spacing w:before="200" w:line="360" w:lineRule="auto"/>
        <w:ind w:left="-284" w:right="-330" w:firstLine="568"/>
        <w:jc w:val="both"/>
        <w:rPr>
          <w:rFonts w:ascii="Times New Roman" w:hAnsi="Times New Roman" w:cs="Times New Roman"/>
          <w:bCs/>
          <w:lang w:val="en-US"/>
        </w:rPr>
      </w:pPr>
      <w:r>
        <w:rPr>
          <w:rFonts w:ascii="Times New Roman" w:hAnsi="Times New Roman" w:cs="Times New Roman"/>
          <w:bCs/>
          <w:iCs/>
          <w:lang w:val="en-US"/>
        </w:rPr>
        <w:t xml:space="preserve">We fitted </w:t>
      </w:r>
      <w:r>
        <w:rPr>
          <w:rFonts w:ascii="Times New Roman" w:hAnsi="Times New Roman" w:cs="Times New Roman"/>
          <w:bCs/>
          <w:iCs/>
          <w:lang w:val="en-US"/>
        </w:rPr>
        <w:t>eight</w:t>
      </w:r>
      <w:r>
        <w:rPr>
          <w:rFonts w:ascii="Times New Roman" w:hAnsi="Times New Roman" w:cs="Times New Roman"/>
          <w:bCs/>
          <w:iCs/>
          <w:lang w:val="en-US"/>
        </w:rPr>
        <w:t xml:space="preserve"> models of increasing complexity involving the following independent variables</w:t>
      </w:r>
      <w:r w:rsidRPr="0029075D">
        <w:rPr>
          <w:rFonts w:ascii="Times New Roman" w:hAnsi="Times New Roman" w:cs="Times New Roman"/>
          <w:bCs/>
          <w:iCs/>
        </w:rPr>
        <w:t>: BV, AE</w:t>
      </w:r>
      <w:r>
        <w:rPr>
          <w:rFonts w:ascii="Times New Roman" w:hAnsi="Times New Roman" w:cs="Times New Roman"/>
          <w:bCs/>
          <w:iCs/>
          <w:lang w:val="en-US"/>
        </w:rPr>
        <w:t>, the interaction thereof</w:t>
      </w:r>
      <w:r w:rsidRPr="0029075D">
        <w:rPr>
          <w:rFonts w:ascii="Times New Roman" w:hAnsi="Times New Roman" w:cs="Times New Roman"/>
          <w:bCs/>
          <w:iCs/>
        </w:rPr>
        <w:t>, trial</w:t>
      </w:r>
      <w:r>
        <w:rPr>
          <w:rFonts w:ascii="Times New Roman" w:hAnsi="Times New Roman" w:cs="Times New Roman"/>
          <w:bCs/>
          <w:iCs/>
          <w:lang w:val="en-US"/>
        </w:rPr>
        <w:t xml:space="preserve"> and </w:t>
      </w:r>
      <w:r>
        <w:rPr>
          <w:rFonts w:ascii="Times New Roman" w:hAnsi="Times New Roman" w:cs="Times New Roman"/>
          <w:bCs/>
          <w:iCs/>
          <w:lang w:val="en-US"/>
        </w:rPr>
        <w:t>condition</w:t>
      </w:r>
      <w:r w:rsidRPr="0029075D">
        <w:rPr>
          <w:rFonts w:ascii="Times New Roman" w:hAnsi="Times New Roman" w:cs="Times New Roman"/>
          <w:bCs/>
          <w:iCs/>
        </w:rPr>
        <w:t xml:space="preserve"> </w:t>
      </w:r>
      <w:r>
        <w:rPr>
          <w:rFonts w:ascii="Times New Roman" w:hAnsi="Times New Roman" w:cs="Times New Roman"/>
          <w:bCs/>
          <w:iCs/>
          <w:lang w:val="en-US"/>
        </w:rPr>
        <w:t xml:space="preserve">(baseline vs. active </w:t>
      </w:r>
      <w:proofErr w:type="spellStart"/>
      <w:r>
        <w:rPr>
          <w:rFonts w:ascii="Times New Roman" w:hAnsi="Times New Roman" w:cs="Times New Roman"/>
          <w:bCs/>
          <w:iCs/>
          <w:lang w:val="en-US"/>
        </w:rPr>
        <w:t>rhTMS</w:t>
      </w:r>
      <w:proofErr w:type="spellEnd"/>
      <w:r>
        <w:rPr>
          <w:rFonts w:ascii="Times New Roman" w:hAnsi="Times New Roman" w:cs="Times New Roman"/>
          <w:bCs/>
          <w:iCs/>
          <w:lang w:val="en-US"/>
        </w:rPr>
        <w:t xml:space="preserve"> vs. sham </w:t>
      </w:r>
      <w:proofErr w:type="spellStart"/>
      <w:r>
        <w:rPr>
          <w:rFonts w:ascii="Times New Roman" w:hAnsi="Times New Roman" w:cs="Times New Roman"/>
          <w:bCs/>
          <w:iCs/>
          <w:lang w:val="en-US"/>
        </w:rPr>
        <w:t>rhTMS</w:t>
      </w:r>
      <w:proofErr w:type="spellEnd"/>
      <w:r>
        <w:rPr>
          <w:rFonts w:ascii="Times New Roman" w:hAnsi="Times New Roman" w:cs="Times New Roman"/>
          <w:bCs/>
          <w:iCs/>
          <w:lang w:val="en-US"/>
        </w:rPr>
        <w:t xml:space="preserve"> vs. active </w:t>
      </w:r>
      <w:proofErr w:type="spellStart"/>
      <w:r>
        <w:rPr>
          <w:rFonts w:ascii="Times New Roman" w:hAnsi="Times New Roman" w:cs="Times New Roman"/>
          <w:bCs/>
          <w:iCs/>
          <w:lang w:val="en-US"/>
        </w:rPr>
        <w:t>arrhTMS</w:t>
      </w:r>
      <w:proofErr w:type="spellEnd"/>
      <w:r>
        <w:rPr>
          <w:rFonts w:ascii="Times New Roman" w:hAnsi="Times New Roman" w:cs="Times New Roman"/>
          <w:bCs/>
          <w:iCs/>
          <w:lang w:val="en-US"/>
        </w:rPr>
        <w:t xml:space="preserve"> vs. sham </w:t>
      </w:r>
      <w:proofErr w:type="spellStart"/>
      <w:r>
        <w:rPr>
          <w:rFonts w:ascii="Times New Roman" w:hAnsi="Times New Roman" w:cs="Times New Roman"/>
          <w:bCs/>
          <w:iCs/>
          <w:lang w:val="en-US"/>
        </w:rPr>
        <w:t>arrhTMS</w:t>
      </w:r>
      <w:proofErr w:type="spellEnd"/>
      <w:r w:rsidRPr="0029075D">
        <w:rPr>
          <w:rFonts w:ascii="Times New Roman" w:hAnsi="Times New Roman" w:cs="Times New Roman"/>
          <w:bCs/>
          <w:iCs/>
        </w:rPr>
        <w:t>)</w:t>
      </w:r>
      <w:r>
        <w:rPr>
          <w:rFonts w:ascii="Times New Roman" w:hAnsi="Times New Roman" w:cs="Times New Roman"/>
          <w:bCs/>
          <w:iCs/>
          <w:lang w:val="en-US"/>
        </w:rPr>
        <w:t xml:space="preserve">. </w:t>
      </w:r>
      <w:r>
        <w:rPr>
          <w:rFonts w:ascii="Times New Roman" w:hAnsi="Times New Roman" w:cs="Times New Roman"/>
          <w:bCs/>
          <w:iCs/>
          <w:lang w:val="en-US"/>
        </w:rPr>
        <w:t>Since hierarchical models allow to account for nested effects within groups or individuals, each model includes an effect of condition nested within subjects. By introducing this effect, we explicitly acknowledge that TMS exerts an effect characterized by large intra-subject variability which cannot be ignored.</w:t>
      </w:r>
      <w:r>
        <w:rPr>
          <w:rFonts w:ascii="Times New Roman" w:hAnsi="Times New Roman" w:cs="Times New Roman"/>
          <w:bCs/>
          <w:iCs/>
          <w:lang w:val="en-US"/>
        </w:rPr>
        <w:t xml:space="preserve"> </w:t>
      </w:r>
      <w:r w:rsidR="00AA7C68">
        <w:rPr>
          <w:rFonts w:ascii="Times New Roman" w:hAnsi="Times New Roman" w:cs="Times New Roman"/>
          <w:bCs/>
          <w:lang w:val="en-US"/>
        </w:rPr>
        <w:t xml:space="preserve">The winning model as indicated by LOO-CV </w:t>
      </w:r>
      <w:r w:rsidR="00351EAF">
        <w:rPr>
          <w:rFonts w:ascii="Times New Roman" w:hAnsi="Times New Roman" w:cs="Times New Roman"/>
          <w:bCs/>
          <w:lang w:val="en-US"/>
        </w:rPr>
        <w:t xml:space="preserve">(fig. X) </w:t>
      </w:r>
      <w:r w:rsidR="00390685">
        <w:rPr>
          <w:rFonts w:ascii="Times New Roman" w:hAnsi="Times New Roman" w:cs="Times New Roman"/>
          <w:bCs/>
          <w:lang w:val="en-US"/>
        </w:rPr>
        <w:t>featured AE, BV</w:t>
      </w:r>
      <w:r w:rsidR="00037FBD">
        <w:rPr>
          <w:rFonts w:ascii="Times New Roman" w:hAnsi="Times New Roman" w:cs="Times New Roman"/>
          <w:bCs/>
          <w:lang w:val="en-US"/>
        </w:rPr>
        <w:t>, condition, block number, probe number</w:t>
      </w:r>
      <w:r w:rsidR="00AA7C68">
        <w:rPr>
          <w:rFonts w:ascii="Times New Roman" w:hAnsi="Times New Roman" w:cs="Times New Roman"/>
          <w:bCs/>
          <w:lang w:val="en-US"/>
        </w:rPr>
        <w:t xml:space="preserve"> </w:t>
      </w:r>
      <w:r w:rsidR="00037FBD">
        <w:rPr>
          <w:rFonts w:ascii="Times New Roman" w:hAnsi="Times New Roman" w:cs="Times New Roman"/>
          <w:bCs/>
          <w:lang w:val="en-US"/>
        </w:rPr>
        <w:t xml:space="preserve">and the </w:t>
      </w:r>
      <w:r>
        <w:rPr>
          <w:rFonts w:ascii="Times New Roman" w:hAnsi="Times New Roman" w:cs="Times New Roman"/>
          <w:bCs/>
          <w:lang w:val="en-US"/>
        </w:rPr>
        <w:t>effect of the 2</w:t>
      </w:r>
      <w:r w:rsidRPr="00C92468">
        <w:rPr>
          <w:rFonts w:ascii="Times New Roman" w:hAnsi="Times New Roman" w:cs="Times New Roman"/>
          <w:bCs/>
          <w:vertAlign w:val="superscript"/>
          <w:lang w:val="en-US"/>
        </w:rPr>
        <w:t>nd</w:t>
      </w:r>
      <w:r>
        <w:rPr>
          <w:rFonts w:ascii="Times New Roman" w:hAnsi="Times New Roman" w:cs="Times New Roman"/>
          <w:bCs/>
          <w:lang w:val="en-US"/>
        </w:rPr>
        <w:t xml:space="preserve"> visit</w:t>
      </w:r>
      <w:r w:rsidR="00351EAF">
        <w:rPr>
          <w:rFonts w:ascii="Times New Roman" w:hAnsi="Times New Roman" w:cs="Times New Roman"/>
          <w:bCs/>
          <w:lang w:val="en-US"/>
        </w:rPr>
        <w:t xml:space="preserve">. </w:t>
      </w:r>
    </w:p>
    <w:p w14:paraId="7FD91A06" w14:textId="4A8F8E2A" w:rsidR="00862FD9" w:rsidRDefault="00202B82" w:rsidP="00037FBD">
      <w:pPr>
        <w:pBdr>
          <w:top w:val="nil"/>
          <w:left w:val="nil"/>
          <w:bottom w:val="nil"/>
          <w:right w:val="nil"/>
          <w:between w:val="nil"/>
        </w:pBdr>
        <w:spacing w:before="200" w:line="360" w:lineRule="auto"/>
        <w:ind w:left="360" w:right="-330"/>
        <w:jc w:val="both"/>
        <w:rPr>
          <w:rFonts w:ascii="Times New Roman" w:hAnsi="Times New Roman" w:cs="Times New Roman"/>
          <w:bCs/>
          <w:i/>
          <w:iCs/>
          <w:lang w:val="en-US"/>
        </w:rPr>
      </w:pPr>
      <w:r>
        <w:rPr>
          <w:rFonts w:ascii="Times New Roman" w:hAnsi="Times New Roman" w:cs="Times New Roman"/>
          <w:bCs/>
          <w:i/>
          <w:iCs/>
          <w:lang w:val="en-US"/>
        </w:rPr>
        <w:t>3.1.2. Hypothesis Testing</w:t>
      </w:r>
    </w:p>
    <w:p w14:paraId="4212341D" w14:textId="01A55912" w:rsidR="00037FBD" w:rsidRDefault="00862FD9" w:rsidP="004869F4">
      <w:pPr>
        <w:pBdr>
          <w:top w:val="nil"/>
          <w:left w:val="nil"/>
          <w:bottom w:val="nil"/>
          <w:right w:val="nil"/>
          <w:between w:val="nil"/>
        </w:pBdr>
        <w:spacing w:before="200" w:line="360" w:lineRule="auto"/>
        <w:ind w:left="-284" w:right="-330" w:firstLine="568"/>
        <w:jc w:val="both"/>
        <w:rPr>
          <w:rFonts w:ascii="Times New Roman" w:hAnsi="Times New Roman" w:cs="Times New Roman"/>
          <w:b/>
          <w:i/>
          <w:iCs/>
          <w:lang w:val="en-US"/>
        </w:rPr>
      </w:pPr>
      <w:r w:rsidRPr="00862FD9">
        <w:rPr>
          <w:rFonts w:ascii="Times New Roman" w:hAnsi="Times New Roman" w:cs="Times New Roman"/>
          <w:b/>
          <w:i/>
          <w:iCs/>
          <w:lang w:val="en-US"/>
        </w:rPr>
        <w:t>3.2. Task Performance: Hierarchical Student</w:t>
      </w:r>
      <w:r w:rsidR="004B0803">
        <w:rPr>
          <w:rFonts w:ascii="Times New Roman" w:hAnsi="Times New Roman" w:cs="Times New Roman"/>
          <w:b/>
          <w:i/>
          <w:iCs/>
          <w:lang w:val="en-US"/>
        </w:rPr>
        <w:t>’s</w:t>
      </w:r>
      <w:r w:rsidRPr="00862FD9">
        <w:rPr>
          <w:rFonts w:ascii="Times New Roman" w:hAnsi="Times New Roman" w:cs="Times New Roman"/>
          <w:b/>
          <w:i/>
          <w:iCs/>
          <w:lang w:val="en-US"/>
        </w:rPr>
        <w:t>-t</w:t>
      </w:r>
      <w:r w:rsidR="004869F4">
        <w:rPr>
          <w:rFonts w:ascii="Times New Roman" w:hAnsi="Times New Roman" w:cs="Times New Roman"/>
          <w:b/>
          <w:i/>
          <w:iCs/>
          <w:lang w:val="en-US"/>
        </w:rPr>
        <w:t xml:space="preserve"> Model</w:t>
      </w:r>
    </w:p>
    <w:p w14:paraId="3F56BFD0" w14:textId="4695DB7B" w:rsidR="00381BE9" w:rsidRPr="00381BE9" w:rsidRDefault="00381BE9" w:rsidP="00381BE9">
      <w:pPr>
        <w:pBdr>
          <w:top w:val="nil"/>
          <w:left w:val="nil"/>
          <w:bottom w:val="nil"/>
          <w:right w:val="nil"/>
          <w:between w:val="nil"/>
        </w:pBdr>
        <w:spacing w:before="200" w:line="360" w:lineRule="auto"/>
        <w:ind w:left="-284" w:right="-330" w:firstLine="568"/>
        <w:jc w:val="both"/>
        <w:rPr>
          <w:rFonts w:ascii="Times New Roman" w:hAnsi="Times New Roman" w:cs="Times New Roman"/>
          <w:bCs/>
          <w:i/>
          <w:iCs/>
          <w:lang w:val="en-US"/>
        </w:rPr>
      </w:pPr>
      <w:r w:rsidRPr="00202B82">
        <w:rPr>
          <w:rFonts w:ascii="Times New Roman" w:hAnsi="Times New Roman" w:cs="Times New Roman"/>
          <w:bCs/>
          <w:i/>
          <w:iCs/>
          <w:lang w:val="en-US"/>
        </w:rPr>
        <w:t>3.1.1 Model Sele</w:t>
      </w:r>
      <w:r>
        <w:rPr>
          <w:rFonts w:ascii="Times New Roman" w:hAnsi="Times New Roman" w:cs="Times New Roman"/>
          <w:bCs/>
          <w:i/>
          <w:iCs/>
          <w:lang w:val="en-US"/>
        </w:rPr>
        <w:t>c</w:t>
      </w:r>
      <w:r w:rsidRPr="00202B82">
        <w:rPr>
          <w:rFonts w:ascii="Times New Roman" w:hAnsi="Times New Roman" w:cs="Times New Roman"/>
          <w:bCs/>
          <w:i/>
          <w:iCs/>
          <w:lang w:val="en-US"/>
        </w:rPr>
        <w:t>tion</w:t>
      </w:r>
    </w:p>
    <w:p w14:paraId="45548DCF" w14:textId="060EFF50" w:rsidR="00351EAF" w:rsidRPr="00351EAF" w:rsidRDefault="00351EAF" w:rsidP="004869F4">
      <w:pPr>
        <w:pBdr>
          <w:top w:val="nil"/>
          <w:left w:val="nil"/>
          <w:bottom w:val="nil"/>
          <w:right w:val="nil"/>
          <w:between w:val="nil"/>
        </w:pBdr>
        <w:spacing w:before="200" w:line="360" w:lineRule="auto"/>
        <w:ind w:left="-284" w:right="-330" w:firstLine="568"/>
        <w:jc w:val="both"/>
        <w:rPr>
          <w:rFonts w:ascii="Times New Roman" w:hAnsi="Times New Roman" w:cs="Times New Roman"/>
          <w:bCs/>
          <w:lang w:val="en-US"/>
        </w:rPr>
      </w:pPr>
      <w:r>
        <w:rPr>
          <w:rFonts w:ascii="Times New Roman" w:hAnsi="Times New Roman" w:cs="Times New Roman"/>
          <w:bCs/>
          <w:lang w:val="en-US"/>
        </w:rPr>
        <w:t xml:space="preserve">Four models of increasing complexity were fitted on BV and AE metrics separately. </w:t>
      </w:r>
      <w:r w:rsidR="00381BE9">
        <w:rPr>
          <w:rFonts w:ascii="Times New Roman" w:hAnsi="Times New Roman" w:cs="Times New Roman"/>
          <w:bCs/>
          <w:lang w:val="en-US"/>
        </w:rPr>
        <w:t xml:space="preserve">Whilst the most complex model was clearly favored by LOO-CV in the case of BV, the said models all had similar predictive </w:t>
      </w:r>
      <w:r w:rsidR="003874D1">
        <w:rPr>
          <w:rFonts w:ascii="Times New Roman" w:hAnsi="Times New Roman" w:cs="Times New Roman"/>
          <w:bCs/>
          <w:lang w:val="en-US"/>
        </w:rPr>
        <w:t>performance</w:t>
      </w:r>
      <w:r w:rsidR="00381BE9">
        <w:rPr>
          <w:rFonts w:ascii="Times New Roman" w:hAnsi="Times New Roman" w:cs="Times New Roman"/>
          <w:bCs/>
          <w:lang w:val="en-US"/>
        </w:rPr>
        <w:t xml:space="preserve"> when fitted on AE to the extent that</w:t>
      </w:r>
      <w:r w:rsidR="00217357">
        <w:rPr>
          <w:rFonts w:ascii="Times New Roman" w:hAnsi="Times New Roman" w:cs="Times New Roman"/>
          <w:bCs/>
          <w:lang w:val="en-US"/>
        </w:rPr>
        <w:t xml:space="preserve"> the</w:t>
      </w:r>
      <w:r w:rsidR="00381BE9">
        <w:rPr>
          <w:rFonts w:ascii="Times New Roman" w:hAnsi="Times New Roman" w:cs="Times New Roman"/>
          <w:bCs/>
          <w:lang w:val="en-US"/>
        </w:rPr>
        <w:t xml:space="preserve"> </w:t>
      </w:r>
      <w:r w:rsidR="003874D1">
        <w:rPr>
          <w:rFonts w:ascii="Times New Roman" w:hAnsi="Times New Roman" w:cs="Times New Roman"/>
          <w:bCs/>
          <w:lang w:val="en-US"/>
        </w:rPr>
        <w:t xml:space="preserve">difference in the estimate of log probability density for all models was less than 4. </w:t>
      </w:r>
      <w:r w:rsidR="00217357">
        <w:rPr>
          <w:rFonts w:ascii="Times New Roman" w:hAnsi="Times New Roman" w:cs="Times New Roman"/>
          <w:bCs/>
          <w:lang w:val="en-US"/>
        </w:rPr>
        <w:t xml:space="preserve">It has been maintained that in the latter instance, any model can be selected for further testing since the estimation of uncertainty of models’ predictions is </w:t>
      </w:r>
      <w:r w:rsidR="00E83F37">
        <w:rPr>
          <w:rFonts w:ascii="Times New Roman" w:hAnsi="Times New Roman" w:cs="Times New Roman"/>
          <w:bCs/>
          <w:lang w:val="en-US"/>
        </w:rPr>
        <w:t xml:space="preserve">uninformative </w:t>
      </w:r>
      <w:r w:rsidR="00E83F37">
        <w:rPr>
          <w:rFonts w:ascii="Times New Roman" w:hAnsi="Times New Roman" w:cs="Times New Roman"/>
          <w:bCs/>
          <w:lang w:val="en-US"/>
        </w:rPr>
        <w:fldChar w:fldCharType="begin" w:fldLock="1"/>
      </w:r>
      <w:r w:rsidR="00E83F37">
        <w:rPr>
          <w:rFonts w:ascii="Times New Roman" w:hAnsi="Times New Roman" w:cs="Times New Roman"/>
          <w:bCs/>
          <w:lang w:val="en-US"/>
        </w:rPr>
        <w:instrText>ADDIN paperpile_citation &lt;clusterId&gt;Q427E477A867X578&lt;/clusterId&gt;&lt;metadata&gt;&lt;citation&gt;&lt;id&gt;2e03f678-bf28-46a2-8c3f-082c00048f1b&lt;/id&gt;&lt;/citation&gt;&lt;/metadata&gt;&lt;data&gt;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&lt;/data&gt; \* MERGEFORMAT</w:instrText>
      </w:r>
      <w:r w:rsidR="00E83F37">
        <w:rPr>
          <w:rFonts w:ascii="Times New Roman" w:hAnsi="Times New Roman" w:cs="Times New Roman"/>
          <w:bCs/>
          <w:lang w:val="en-US"/>
        </w:rPr>
        <w:fldChar w:fldCharType="separate"/>
      </w:r>
      <w:r w:rsidR="00E83F37">
        <w:rPr>
          <w:rFonts w:ascii="Times New Roman" w:hAnsi="Times New Roman" w:cs="Times New Roman"/>
          <w:bCs/>
          <w:noProof/>
          <w:lang w:val="en-US"/>
        </w:rPr>
        <w:t>(Sivula et al., 2020)</w:t>
      </w:r>
      <w:r w:rsidR="00E83F37">
        <w:rPr>
          <w:rFonts w:ascii="Times New Roman" w:hAnsi="Times New Roman" w:cs="Times New Roman"/>
          <w:bCs/>
          <w:lang w:val="en-US"/>
        </w:rPr>
        <w:fldChar w:fldCharType="end"/>
      </w:r>
      <w:r w:rsidR="00217357">
        <w:rPr>
          <w:rFonts w:ascii="Times New Roman" w:hAnsi="Times New Roman" w:cs="Times New Roman"/>
          <w:bCs/>
          <w:lang w:val="en-US"/>
        </w:rPr>
        <w:t>.</w:t>
      </w:r>
      <w:r w:rsidR="00E83F37">
        <w:rPr>
          <w:rFonts w:ascii="Times New Roman" w:hAnsi="Times New Roman" w:cs="Times New Roman"/>
          <w:bCs/>
          <w:lang w:val="en-US"/>
        </w:rPr>
        <w:t xml:space="preserve"> Therefore, the model selected for both measures featured the following independent variables: </w:t>
      </w:r>
    </w:p>
    <w:p w14:paraId="2F0D2C6F" w14:textId="3C87F045" w:rsidR="00202B82" w:rsidRPr="00202B82" w:rsidRDefault="00202B82" w:rsidP="004869F4">
      <w:pPr>
        <w:pBdr>
          <w:top w:val="nil"/>
          <w:left w:val="nil"/>
          <w:bottom w:val="nil"/>
          <w:right w:val="nil"/>
          <w:between w:val="nil"/>
        </w:pBdr>
        <w:spacing w:before="200" w:line="360" w:lineRule="auto"/>
        <w:ind w:left="-284" w:right="-330" w:firstLine="568"/>
        <w:jc w:val="both"/>
        <w:rPr>
          <w:rFonts w:ascii="Times New Roman" w:hAnsi="Times New Roman" w:cs="Times New Roman"/>
          <w:b/>
          <w:i/>
          <w:iCs/>
          <w:lang w:val="en-US"/>
        </w:rPr>
      </w:pPr>
      <w:r>
        <w:rPr>
          <w:rFonts w:ascii="Times New Roman" w:hAnsi="Times New Roman" w:cs="Times New Roman"/>
          <w:b/>
          <w:i/>
          <w:iCs/>
          <w:lang w:val="en-US"/>
        </w:rPr>
        <w:t>3.</w:t>
      </w:r>
      <w:r w:rsidR="004869F4">
        <w:rPr>
          <w:rFonts w:ascii="Times New Roman" w:hAnsi="Times New Roman" w:cs="Times New Roman"/>
          <w:b/>
          <w:i/>
          <w:iCs/>
          <w:lang w:val="en-US"/>
        </w:rPr>
        <w:t>3</w:t>
      </w:r>
      <w:r>
        <w:rPr>
          <w:rFonts w:ascii="Times New Roman" w:hAnsi="Times New Roman" w:cs="Times New Roman"/>
          <w:b/>
          <w:i/>
          <w:iCs/>
          <w:lang w:val="en-US"/>
        </w:rPr>
        <w:t>. ANOVA</w:t>
      </w:r>
    </w:p>
    <w:p w14:paraId="34738F80" w14:textId="77777777" w:rsidR="00A904B4" w:rsidRDefault="00A904B4" w:rsidP="00A904B4">
      <w:pPr>
        <w:pBdr>
          <w:top w:val="nil"/>
          <w:left w:val="nil"/>
          <w:bottom w:val="nil"/>
          <w:right w:val="nil"/>
          <w:between w:val="nil"/>
        </w:pBdr>
        <w:spacing w:before="200"/>
        <w:ind w:right="-330"/>
        <w:jc w:val="both"/>
        <w:rPr>
          <w:rFonts w:ascii="Times New Roman" w:hAnsi="Times New Roman" w:cs="Times New Roman"/>
          <w:bCs/>
          <w:iCs/>
        </w:rPr>
      </w:pPr>
    </w:p>
    <w:p w14:paraId="28DE9C2E" w14:textId="40025494" w:rsidR="0029075D" w:rsidRPr="00A904B4" w:rsidRDefault="0029075D" w:rsidP="00A904B4">
      <w:pPr>
        <w:pBdr>
          <w:top w:val="nil"/>
          <w:left w:val="nil"/>
          <w:bottom w:val="nil"/>
          <w:right w:val="nil"/>
          <w:between w:val="nil"/>
        </w:pBdr>
        <w:spacing w:before="200"/>
        <w:ind w:right="-330"/>
        <w:jc w:val="both"/>
        <w:rPr>
          <w:rFonts w:ascii="Times New Roman" w:hAnsi="Times New Roman" w:cs="Times New Roman"/>
          <w:b/>
          <w:sz w:val="28"/>
          <w:szCs w:val="28"/>
        </w:rPr>
      </w:pPr>
      <w:r w:rsidRPr="00A904B4">
        <w:rPr>
          <w:rFonts w:ascii="Times New Roman" w:hAnsi="Times New Roman" w:cs="Times New Roman"/>
          <w:bCs/>
          <w:iCs/>
        </w:rPr>
        <w:br w:type="page"/>
      </w:r>
    </w:p>
    <w:p w14:paraId="45219191" w14:textId="02D43DF8" w:rsidR="00A904B4" w:rsidRPr="00A904B4" w:rsidRDefault="00A904B4" w:rsidP="00A904B4">
      <w:pPr>
        <w:pStyle w:val="ListParagraph"/>
        <w:numPr>
          <w:ilvl w:val="0"/>
          <w:numId w:val="4"/>
        </w:numPr>
        <w:pBdr>
          <w:top w:val="nil"/>
          <w:left w:val="nil"/>
          <w:bottom w:val="nil"/>
          <w:right w:val="nil"/>
          <w:between w:val="nil"/>
        </w:pBdr>
        <w:spacing w:before="200"/>
        <w:ind w:right="-330"/>
        <w:jc w:val="both"/>
        <w:rPr>
          <w:rFonts w:ascii="Times New Roman" w:hAnsi="Times New Roman" w:cs="Times New Roman"/>
          <w:b/>
          <w:sz w:val="28"/>
          <w:szCs w:val="28"/>
          <w:lang w:val="en-US"/>
        </w:rPr>
      </w:pPr>
      <w:r w:rsidRPr="00A904B4">
        <w:rPr>
          <w:rFonts w:ascii="Times New Roman" w:hAnsi="Times New Roman" w:cs="Times New Roman"/>
          <w:b/>
          <w:sz w:val="28"/>
          <w:szCs w:val="28"/>
          <w:lang w:val="en-US"/>
        </w:rPr>
        <w:lastRenderedPageBreak/>
        <w:t>Results</w:t>
      </w:r>
    </w:p>
    <w:p w14:paraId="1C9047D6" w14:textId="18A244F2" w:rsidR="00A904B4" w:rsidRDefault="00A904B4" w:rsidP="00A904B4">
      <w:pPr>
        <w:pBdr>
          <w:top w:val="nil"/>
          <w:left w:val="nil"/>
          <w:bottom w:val="nil"/>
          <w:right w:val="nil"/>
          <w:between w:val="nil"/>
        </w:pBdr>
        <w:spacing w:before="200"/>
        <w:ind w:right="-330"/>
        <w:jc w:val="both"/>
        <w:rPr>
          <w:rFonts w:ascii="Times New Roman" w:hAnsi="Times New Roman" w:cs="Times New Roman"/>
          <w:b/>
          <w:sz w:val="28"/>
          <w:szCs w:val="28"/>
          <w:lang w:val="en-US"/>
        </w:rPr>
      </w:pPr>
    </w:p>
    <w:p w14:paraId="243BA878" w14:textId="77777777" w:rsidR="00A904B4" w:rsidRPr="00A904B4" w:rsidRDefault="00A904B4" w:rsidP="00A904B4">
      <w:pPr>
        <w:pBdr>
          <w:top w:val="nil"/>
          <w:left w:val="nil"/>
          <w:bottom w:val="nil"/>
          <w:right w:val="nil"/>
          <w:between w:val="nil"/>
        </w:pBdr>
        <w:spacing w:before="200"/>
        <w:ind w:right="-330"/>
        <w:jc w:val="both"/>
        <w:rPr>
          <w:rFonts w:ascii="Times New Roman" w:hAnsi="Times New Roman" w:cs="Times New Roman"/>
          <w:b/>
          <w:sz w:val="28"/>
          <w:szCs w:val="28"/>
          <w:lang w:val="en-US"/>
        </w:rPr>
      </w:pPr>
    </w:p>
    <w:p w14:paraId="5CBBCEB7" w14:textId="7637C21B" w:rsidR="00A904B4" w:rsidRPr="00A904B4" w:rsidRDefault="00A904B4" w:rsidP="00A904B4">
      <w:pPr>
        <w:pBdr>
          <w:top w:val="nil"/>
          <w:left w:val="nil"/>
          <w:bottom w:val="nil"/>
          <w:right w:val="nil"/>
          <w:between w:val="nil"/>
        </w:pBdr>
        <w:spacing w:line="360" w:lineRule="auto"/>
        <w:ind w:right="-330"/>
        <w:jc w:val="both"/>
        <w:rPr>
          <w:rFonts w:ascii="Times New Roman" w:hAnsi="Times New Roman" w:cs="Times New Roman"/>
          <w:bCs/>
          <w:iCs/>
          <w:lang w:val="en-US"/>
        </w:rPr>
      </w:pPr>
    </w:p>
    <w:p w14:paraId="712D4B9C" w14:textId="77777777" w:rsidR="0029075D" w:rsidRPr="0029075D" w:rsidRDefault="0029075D" w:rsidP="00F03041">
      <w:pPr>
        <w:pBdr>
          <w:top w:val="nil"/>
          <w:left w:val="nil"/>
          <w:bottom w:val="nil"/>
          <w:right w:val="nil"/>
          <w:between w:val="nil"/>
        </w:pBdr>
        <w:spacing w:line="360" w:lineRule="auto"/>
        <w:ind w:left="-284" w:right="-330" w:firstLine="568"/>
        <w:jc w:val="both"/>
        <w:rPr>
          <w:rFonts w:ascii="Times New Roman" w:hAnsi="Times New Roman" w:cs="Times New Roman"/>
          <w:iCs/>
          <w:lang w:val="fr-FR"/>
        </w:rPr>
      </w:pPr>
    </w:p>
    <w:p w14:paraId="5554D1C5" w14:textId="77777777" w:rsidR="00924E3D" w:rsidRPr="0029075D" w:rsidRDefault="00924E3D" w:rsidP="00924E3D">
      <w:pPr>
        <w:pStyle w:val="ListParagraph"/>
        <w:rPr>
          <w:rFonts w:ascii="Times New Roman" w:hAnsi="Times New Roman" w:cs="Times New Roman"/>
          <w:b/>
          <w:bCs/>
          <w:lang w:val="fr-FR"/>
        </w:rPr>
      </w:pPr>
    </w:p>
    <w:p w14:paraId="1F53B5D6" w14:textId="1A53A310" w:rsidR="00924E3D" w:rsidRPr="0029075D" w:rsidRDefault="00924E3D" w:rsidP="00924E3D">
      <w:pPr>
        <w:pStyle w:val="ListParagraph"/>
        <w:rPr>
          <w:rFonts w:ascii="Times New Roman" w:hAnsi="Times New Roman" w:cs="Times New Roman"/>
          <w:lang w:val="fr-FR"/>
        </w:rPr>
      </w:pPr>
    </w:p>
    <w:p w14:paraId="15A36532" w14:textId="46DBDBA0" w:rsidR="00E70B03" w:rsidRPr="00D921F1" w:rsidRDefault="00E70B03" w:rsidP="00D921F1">
      <w:pPr>
        <w:pStyle w:val="ListParagraph"/>
        <w:spacing w:line="360" w:lineRule="auto"/>
        <w:rPr>
          <w:rFonts w:ascii="Times New Roman" w:hAnsi="Times New Roman" w:cs="Times New Roman"/>
          <w:b/>
          <w:bCs/>
          <w:sz w:val="28"/>
          <w:szCs w:val="28"/>
          <w:lang w:val="en-US"/>
        </w:rPr>
      </w:pPr>
      <w:r w:rsidRPr="00D921F1">
        <w:rPr>
          <w:rFonts w:ascii="Times New Roman" w:hAnsi="Times New Roman" w:cs="Times New Roman"/>
          <w:b/>
          <w:bCs/>
          <w:sz w:val="28"/>
          <w:szCs w:val="28"/>
          <w:lang w:val="en-US"/>
        </w:rPr>
        <w:t>REFERENCES</w:t>
      </w:r>
    </w:p>
    <w:p w14:paraId="767B2682" w14:textId="6BB9682E" w:rsidR="00E83F37" w:rsidRDefault="00E70B03" w:rsidP="00E70B03">
      <w:pPr>
        <w:pStyle w:val="ListParagraph"/>
        <w:ind w:left="567" w:hanging="851"/>
        <w:rPr>
          <w:rFonts w:ascii="Times New Roman" w:hAnsi="Times New Roman" w:cs="Times New Roman"/>
          <w:noProof/>
          <w:lang w:val="en-US"/>
        </w:rPr>
      </w:pPr>
      <w:r w:rsidRPr="00D921F1">
        <w:rPr>
          <w:rFonts w:ascii="Times New Roman" w:hAnsi="Times New Roman" w:cs="Times New Roman"/>
          <w:lang w:val="en-US"/>
        </w:rPr>
        <w:fldChar w:fldCharType="begin" w:fldLock="1"/>
      </w:r>
      <w:r w:rsidR="00E83F37">
        <w:rPr>
          <w:rFonts w:ascii="Times New Roman" w:hAnsi="Times New Roman" w:cs="Times New Roman"/>
          <w:lang w:val="en-US"/>
        </w:rPr>
        <w:instrText>ADDIN paperpile_bibliography &lt;pp-bibliography&gt;&lt;first-reference-indices&gt;&lt;formatting&gt;1&lt;/formatting&gt;&lt;space-after&gt;1&lt;/space-after&gt;&lt;/first-reference-indices&gt;&lt;/pp-bibliography&gt; \* MERGEFORMAT</w:instrText>
      </w:r>
      <w:r w:rsidRPr="00D921F1">
        <w:rPr>
          <w:rFonts w:ascii="Times New Roman" w:hAnsi="Times New Roman" w:cs="Times New Roman"/>
          <w:lang w:val="en-US"/>
        </w:rPr>
        <w:fldChar w:fldCharType="separate"/>
      </w:r>
      <w:r w:rsidR="00E83F37">
        <w:rPr>
          <w:rFonts w:ascii="Times New Roman" w:hAnsi="Times New Roman" w:cs="Times New Roman"/>
          <w:noProof/>
          <w:lang w:val="en-US"/>
        </w:rPr>
        <w:t xml:space="preserve">Axelrod, V., Rees, G., Lavidor, M., &amp; Bar, M. (2015). Increasing propensity to mind-wander with transcranial direct current stimulation. </w:t>
      </w:r>
      <w:r w:rsidR="00E83F37" w:rsidRPr="00E83F37">
        <w:rPr>
          <w:rFonts w:ascii="Times New Roman" w:hAnsi="Times New Roman" w:cs="Times New Roman"/>
          <w:i/>
          <w:noProof/>
          <w:lang w:val="en-US"/>
        </w:rPr>
        <w:t>Proceedings of the National Academy of Sciences of the United States of America</w:t>
      </w:r>
      <w:r w:rsidR="00E83F37">
        <w:rPr>
          <w:rFonts w:ascii="Times New Roman" w:hAnsi="Times New Roman" w:cs="Times New Roman"/>
          <w:noProof/>
          <w:lang w:val="en-US"/>
        </w:rPr>
        <w:t xml:space="preserve">, </w:t>
      </w:r>
      <w:r w:rsidR="00E83F37" w:rsidRPr="00E83F37">
        <w:rPr>
          <w:rFonts w:ascii="Times New Roman" w:hAnsi="Times New Roman" w:cs="Times New Roman"/>
          <w:i/>
          <w:noProof/>
          <w:lang w:val="en-US"/>
        </w:rPr>
        <w:t>112</w:t>
      </w:r>
      <w:r w:rsidR="00E83F37">
        <w:rPr>
          <w:rFonts w:ascii="Times New Roman" w:hAnsi="Times New Roman" w:cs="Times New Roman"/>
          <w:noProof/>
          <w:lang w:val="en-US"/>
        </w:rPr>
        <w:t>(11), 3314–3319.</w:t>
      </w:r>
    </w:p>
    <w:p w14:paraId="3F268867"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Axelrod, V., Zhu, X., &amp; Qiu, J. (2018). Transcranial stimulation of the frontal lobes increases propensity of mind-wandering without changing meta-awareness. </w:t>
      </w:r>
      <w:r w:rsidRPr="00E83F37">
        <w:rPr>
          <w:rFonts w:ascii="Times New Roman" w:hAnsi="Times New Roman" w:cs="Times New Roman"/>
          <w:i/>
          <w:noProof/>
          <w:lang w:val="en-US"/>
        </w:rPr>
        <w:t>Scientific Reports</w:t>
      </w:r>
      <w:r>
        <w:rPr>
          <w:rFonts w:ascii="Times New Roman" w:hAnsi="Times New Roman" w:cs="Times New Roman"/>
          <w:noProof/>
          <w:lang w:val="en-US"/>
        </w:rPr>
        <w:t xml:space="preserve">, </w:t>
      </w:r>
      <w:r w:rsidRPr="00E83F37">
        <w:rPr>
          <w:rFonts w:ascii="Times New Roman" w:hAnsi="Times New Roman" w:cs="Times New Roman"/>
          <w:i/>
          <w:noProof/>
          <w:lang w:val="en-US"/>
        </w:rPr>
        <w:t>8</w:t>
      </w:r>
      <w:r>
        <w:rPr>
          <w:rFonts w:ascii="Times New Roman" w:hAnsi="Times New Roman" w:cs="Times New Roman"/>
          <w:noProof/>
          <w:lang w:val="en-US"/>
        </w:rPr>
        <w:t>(1), 15975.</w:t>
      </w:r>
    </w:p>
    <w:p w14:paraId="3BE5464E"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Baddeley, A., Emslie, H., Kolodny, J., &amp; Duncan, J. (1998). Random generation and the executive control of working memory. </w:t>
      </w:r>
      <w:r w:rsidRPr="00E83F37">
        <w:rPr>
          <w:rFonts w:ascii="Times New Roman" w:hAnsi="Times New Roman" w:cs="Times New Roman"/>
          <w:i/>
          <w:noProof/>
          <w:lang w:val="en-US"/>
        </w:rPr>
        <w:t>The Quarterly Journal of Experimental Psychology. A, Human Experimental Psychology</w:t>
      </w:r>
      <w:r>
        <w:rPr>
          <w:rFonts w:ascii="Times New Roman" w:hAnsi="Times New Roman" w:cs="Times New Roman"/>
          <w:noProof/>
          <w:lang w:val="en-US"/>
        </w:rPr>
        <w:t xml:space="preserve">, </w:t>
      </w:r>
      <w:r w:rsidRPr="00E83F37">
        <w:rPr>
          <w:rFonts w:ascii="Times New Roman" w:hAnsi="Times New Roman" w:cs="Times New Roman"/>
          <w:i/>
          <w:noProof/>
          <w:lang w:val="en-US"/>
        </w:rPr>
        <w:t>51</w:t>
      </w:r>
      <w:r>
        <w:rPr>
          <w:rFonts w:ascii="Times New Roman" w:hAnsi="Times New Roman" w:cs="Times New Roman"/>
          <w:noProof/>
          <w:lang w:val="en-US"/>
        </w:rPr>
        <w:t>(4), 819–852.</w:t>
      </w:r>
    </w:p>
    <w:p w14:paraId="2ED9A135"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Boayue, Nya M., Csifcsák, G., Kreis, I. V., Schmidt, C., Finn, I., Hovde Vollsund, A. E., &amp; Mittner, M. (2021). The interplay between executive control, behavioural variability and mind wandering: Insights from a high-definition transcranial direct-current stimulation study. </w:t>
      </w:r>
      <w:r w:rsidRPr="00E83F37">
        <w:rPr>
          <w:rFonts w:ascii="Times New Roman" w:hAnsi="Times New Roman" w:cs="Times New Roman"/>
          <w:i/>
          <w:noProof/>
          <w:lang w:val="en-US"/>
        </w:rPr>
        <w:t>The European Journal of Neuroscience</w:t>
      </w:r>
      <w:r>
        <w:rPr>
          <w:rFonts w:ascii="Times New Roman" w:hAnsi="Times New Roman" w:cs="Times New Roman"/>
          <w:noProof/>
          <w:lang w:val="en-US"/>
        </w:rPr>
        <w:t xml:space="preserve">, </w:t>
      </w:r>
      <w:r w:rsidRPr="00E83F37">
        <w:rPr>
          <w:rFonts w:ascii="Times New Roman" w:hAnsi="Times New Roman" w:cs="Times New Roman"/>
          <w:i/>
          <w:noProof/>
          <w:lang w:val="en-US"/>
        </w:rPr>
        <w:t>53</w:t>
      </w:r>
      <w:r>
        <w:rPr>
          <w:rFonts w:ascii="Times New Roman" w:hAnsi="Times New Roman" w:cs="Times New Roman"/>
          <w:noProof/>
          <w:lang w:val="en-US"/>
        </w:rPr>
        <w:t>(5), 1498–1516.</w:t>
      </w:r>
    </w:p>
    <w:p w14:paraId="1149B484"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Boayue, Nya Mehnwolo, Csifcsák, G., Aslaksen, P., Turi, Z., Antal, A., Groot, J., Hawkins, G. E., Forstmann, B., Opitz, A., Thielscher, A., &amp; Mittner, M. (2019). Increasing propensity to mind-wander by transcranial direct current stimulation? A registered report. </w:t>
      </w:r>
      <w:r w:rsidRPr="00E83F37">
        <w:rPr>
          <w:rFonts w:ascii="Times New Roman" w:hAnsi="Times New Roman" w:cs="Times New Roman"/>
          <w:i/>
          <w:noProof/>
          <w:lang w:val="en-US"/>
        </w:rPr>
        <w:t>The European Journal of Neuroscience</w:t>
      </w:r>
      <w:r>
        <w:rPr>
          <w:rFonts w:ascii="Times New Roman" w:hAnsi="Times New Roman" w:cs="Times New Roman"/>
          <w:noProof/>
          <w:lang w:val="en-US"/>
        </w:rPr>
        <w:t xml:space="preserve">, </w:t>
      </w:r>
      <w:r w:rsidRPr="00E83F37">
        <w:rPr>
          <w:rFonts w:ascii="Times New Roman" w:hAnsi="Times New Roman" w:cs="Times New Roman"/>
          <w:i/>
          <w:noProof/>
          <w:lang w:val="en-US"/>
        </w:rPr>
        <w:t>51</w:t>
      </w:r>
      <w:r>
        <w:rPr>
          <w:rFonts w:ascii="Times New Roman" w:hAnsi="Times New Roman" w:cs="Times New Roman"/>
          <w:noProof/>
          <w:lang w:val="en-US"/>
        </w:rPr>
        <w:t>(3), 755–780.</w:t>
      </w:r>
    </w:p>
    <w:p w14:paraId="0F8420EE"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Bürkner, P.-C. (2017). Brms: An R package for Bayesian multilevel models using Stan. </w:t>
      </w:r>
      <w:r w:rsidRPr="00E83F37">
        <w:rPr>
          <w:rFonts w:ascii="Times New Roman" w:hAnsi="Times New Roman" w:cs="Times New Roman"/>
          <w:i/>
          <w:noProof/>
          <w:lang w:val="en-US"/>
        </w:rPr>
        <w:t>Journal of Statistical Software</w:t>
      </w:r>
      <w:r>
        <w:rPr>
          <w:rFonts w:ascii="Times New Roman" w:hAnsi="Times New Roman" w:cs="Times New Roman"/>
          <w:noProof/>
          <w:lang w:val="en-US"/>
        </w:rPr>
        <w:t xml:space="preserve">, </w:t>
      </w:r>
      <w:r w:rsidRPr="00E83F37">
        <w:rPr>
          <w:rFonts w:ascii="Times New Roman" w:hAnsi="Times New Roman" w:cs="Times New Roman"/>
          <w:i/>
          <w:noProof/>
          <w:lang w:val="en-US"/>
        </w:rPr>
        <w:t>80</w:t>
      </w:r>
      <w:r>
        <w:rPr>
          <w:rFonts w:ascii="Times New Roman" w:hAnsi="Times New Roman" w:cs="Times New Roman"/>
          <w:noProof/>
          <w:lang w:val="en-US"/>
        </w:rPr>
        <w:t>(1). https://doi.org/10.18637/jss.v080.i01</w:t>
      </w:r>
    </w:p>
    <w:p w14:paraId="0283F903"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Bürkner, P.-C., &amp; Vuorre, M. (2019). Ordinal Regression Models in Psychology: A Tutorial. </w:t>
      </w:r>
      <w:r w:rsidRPr="00E83F37">
        <w:rPr>
          <w:rFonts w:ascii="Times New Roman" w:hAnsi="Times New Roman" w:cs="Times New Roman"/>
          <w:i/>
          <w:noProof/>
          <w:lang w:val="en-US"/>
        </w:rPr>
        <w:t>Advances in Methods and Practices in Psychological Science</w:t>
      </w:r>
      <w:r>
        <w:rPr>
          <w:rFonts w:ascii="Times New Roman" w:hAnsi="Times New Roman" w:cs="Times New Roman"/>
          <w:noProof/>
          <w:lang w:val="en-US"/>
        </w:rPr>
        <w:t xml:space="preserve">, </w:t>
      </w:r>
      <w:r w:rsidRPr="00E83F37">
        <w:rPr>
          <w:rFonts w:ascii="Times New Roman" w:hAnsi="Times New Roman" w:cs="Times New Roman"/>
          <w:i/>
          <w:noProof/>
          <w:lang w:val="en-US"/>
        </w:rPr>
        <w:t>2</w:t>
      </w:r>
      <w:r>
        <w:rPr>
          <w:rFonts w:ascii="Times New Roman" w:hAnsi="Times New Roman" w:cs="Times New Roman"/>
          <w:noProof/>
          <w:lang w:val="en-US"/>
        </w:rPr>
        <w:t>(1), 77–101.</w:t>
      </w:r>
    </w:p>
    <w:p w14:paraId="20346E20"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Callard, F., Smallwood, J., Golchert, J., &amp; Margulies, D. S. (2013). The era of the wandering mind? Twenty-first century research on self-generated mental activity. </w:t>
      </w:r>
      <w:r w:rsidRPr="00E83F37">
        <w:rPr>
          <w:rFonts w:ascii="Times New Roman" w:hAnsi="Times New Roman" w:cs="Times New Roman"/>
          <w:i/>
          <w:noProof/>
          <w:lang w:val="en-US"/>
        </w:rPr>
        <w:t>Frontiers in Psychology</w:t>
      </w:r>
      <w:r>
        <w:rPr>
          <w:rFonts w:ascii="Times New Roman" w:hAnsi="Times New Roman" w:cs="Times New Roman"/>
          <w:noProof/>
          <w:lang w:val="en-US"/>
        </w:rPr>
        <w:t xml:space="preserve">, </w:t>
      </w:r>
      <w:r w:rsidRPr="00E83F37">
        <w:rPr>
          <w:rFonts w:ascii="Times New Roman" w:hAnsi="Times New Roman" w:cs="Times New Roman"/>
          <w:i/>
          <w:noProof/>
          <w:lang w:val="en-US"/>
        </w:rPr>
        <w:t>4</w:t>
      </w:r>
      <w:r>
        <w:rPr>
          <w:rFonts w:ascii="Times New Roman" w:hAnsi="Times New Roman" w:cs="Times New Roman"/>
          <w:noProof/>
          <w:lang w:val="en-US"/>
        </w:rPr>
        <w:t>, 891.</w:t>
      </w:r>
    </w:p>
    <w:p w14:paraId="19D715EC"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Cavanagh, J. F., &amp; Frank, M. J. (2014). Frontal theta as a mechanism for cognitive control. </w:t>
      </w:r>
      <w:r w:rsidRPr="00E83F37">
        <w:rPr>
          <w:rFonts w:ascii="Times New Roman" w:hAnsi="Times New Roman" w:cs="Times New Roman"/>
          <w:i/>
          <w:noProof/>
          <w:lang w:val="en-US"/>
        </w:rPr>
        <w:t>Trends in Cognitive Sciences</w:t>
      </w:r>
      <w:r>
        <w:rPr>
          <w:rFonts w:ascii="Times New Roman" w:hAnsi="Times New Roman" w:cs="Times New Roman"/>
          <w:noProof/>
          <w:lang w:val="en-US"/>
        </w:rPr>
        <w:t xml:space="preserve">, </w:t>
      </w:r>
      <w:r w:rsidRPr="00E83F37">
        <w:rPr>
          <w:rFonts w:ascii="Times New Roman" w:hAnsi="Times New Roman" w:cs="Times New Roman"/>
          <w:i/>
          <w:noProof/>
          <w:lang w:val="en-US"/>
        </w:rPr>
        <w:t>18</w:t>
      </w:r>
      <w:r>
        <w:rPr>
          <w:rFonts w:ascii="Times New Roman" w:hAnsi="Times New Roman" w:cs="Times New Roman"/>
          <w:noProof/>
          <w:lang w:val="en-US"/>
        </w:rPr>
        <w:t>(8), 414–421.</w:t>
      </w:r>
    </w:p>
    <w:p w14:paraId="2A00AC46"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Christoff, K., Gordon, A. M., Smallwood, J., Smith, R., &amp; Schooler, J. W. (2009). Experience sampling during fMRI reveals default network and executive system contributions to mind wandering. </w:t>
      </w:r>
      <w:r w:rsidRPr="00E83F37">
        <w:rPr>
          <w:rFonts w:ascii="Times New Roman" w:hAnsi="Times New Roman" w:cs="Times New Roman"/>
          <w:i/>
          <w:noProof/>
          <w:lang w:val="en-US"/>
        </w:rPr>
        <w:t>Proceedings of the National Academy of Sciences</w:t>
      </w:r>
      <w:r>
        <w:rPr>
          <w:rFonts w:ascii="Times New Roman" w:hAnsi="Times New Roman" w:cs="Times New Roman"/>
          <w:noProof/>
          <w:lang w:val="en-US"/>
        </w:rPr>
        <w:t xml:space="preserve">, </w:t>
      </w:r>
      <w:r w:rsidRPr="00E83F37">
        <w:rPr>
          <w:rFonts w:ascii="Times New Roman" w:hAnsi="Times New Roman" w:cs="Times New Roman"/>
          <w:i/>
          <w:noProof/>
          <w:lang w:val="en-US"/>
        </w:rPr>
        <w:t>106</w:t>
      </w:r>
      <w:r>
        <w:rPr>
          <w:rFonts w:ascii="Times New Roman" w:hAnsi="Times New Roman" w:cs="Times New Roman"/>
          <w:noProof/>
          <w:lang w:val="en-US"/>
        </w:rPr>
        <w:t>(21), 8719–8724.</w:t>
      </w:r>
    </w:p>
    <w:p w14:paraId="6AB89A82"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Clayton, M. S., Yeung, N., &amp; Cohen Kadosh, R. (2015). The roles of cortical oscillations in sustained attention. </w:t>
      </w:r>
      <w:r w:rsidRPr="00E83F37">
        <w:rPr>
          <w:rFonts w:ascii="Times New Roman" w:hAnsi="Times New Roman" w:cs="Times New Roman"/>
          <w:i/>
          <w:noProof/>
          <w:lang w:val="en-US"/>
        </w:rPr>
        <w:t>Trends in Cognitive Sciences</w:t>
      </w:r>
      <w:r>
        <w:rPr>
          <w:rFonts w:ascii="Times New Roman" w:hAnsi="Times New Roman" w:cs="Times New Roman"/>
          <w:noProof/>
          <w:lang w:val="en-US"/>
        </w:rPr>
        <w:t xml:space="preserve">, </w:t>
      </w:r>
      <w:r w:rsidRPr="00E83F37">
        <w:rPr>
          <w:rFonts w:ascii="Times New Roman" w:hAnsi="Times New Roman" w:cs="Times New Roman"/>
          <w:i/>
          <w:noProof/>
          <w:lang w:val="en-US"/>
        </w:rPr>
        <w:t>19</w:t>
      </w:r>
      <w:r>
        <w:rPr>
          <w:rFonts w:ascii="Times New Roman" w:hAnsi="Times New Roman" w:cs="Times New Roman"/>
          <w:noProof/>
          <w:lang w:val="en-US"/>
        </w:rPr>
        <w:t>(4), 188–195.</w:t>
      </w:r>
    </w:p>
    <w:p w14:paraId="3EEF3340" w14:textId="77777777" w:rsidR="00E83F37" w:rsidRPr="00E83F37" w:rsidRDefault="00E83F37" w:rsidP="00E70B03">
      <w:pPr>
        <w:pStyle w:val="ListParagraph"/>
        <w:ind w:left="567" w:hanging="851"/>
        <w:rPr>
          <w:rFonts w:ascii="Times New Roman" w:hAnsi="Times New Roman" w:cs="Times New Roman"/>
          <w:noProof/>
          <w:lang w:val="fr-FR"/>
        </w:rPr>
      </w:pPr>
      <w:r>
        <w:rPr>
          <w:rFonts w:ascii="Times New Roman" w:hAnsi="Times New Roman" w:cs="Times New Roman"/>
          <w:noProof/>
          <w:lang w:val="en-US"/>
        </w:rPr>
        <w:t xml:space="preserve">Duecker, F., &amp; Sack, A. T. (2015). Rethinking the role of sham TMS. </w:t>
      </w:r>
      <w:r w:rsidRPr="00E83F37">
        <w:rPr>
          <w:rFonts w:ascii="Times New Roman" w:hAnsi="Times New Roman" w:cs="Times New Roman"/>
          <w:i/>
          <w:noProof/>
          <w:lang w:val="fr-FR"/>
        </w:rPr>
        <w:t>Frontiers in Psychology</w:t>
      </w:r>
      <w:r w:rsidRPr="00E83F37">
        <w:rPr>
          <w:rFonts w:ascii="Times New Roman" w:hAnsi="Times New Roman" w:cs="Times New Roman"/>
          <w:noProof/>
          <w:lang w:val="fr-FR"/>
        </w:rPr>
        <w:t xml:space="preserve">, </w:t>
      </w:r>
      <w:r w:rsidRPr="00E83F37">
        <w:rPr>
          <w:rFonts w:ascii="Times New Roman" w:hAnsi="Times New Roman" w:cs="Times New Roman"/>
          <w:i/>
          <w:noProof/>
          <w:lang w:val="fr-FR"/>
        </w:rPr>
        <w:t>6</w:t>
      </w:r>
      <w:r w:rsidRPr="00E83F37">
        <w:rPr>
          <w:rFonts w:ascii="Times New Roman" w:hAnsi="Times New Roman" w:cs="Times New Roman"/>
          <w:noProof/>
          <w:lang w:val="fr-FR"/>
        </w:rPr>
        <w:t>, 210.</w:t>
      </w:r>
    </w:p>
    <w:p w14:paraId="677EA946" w14:textId="77777777" w:rsidR="00E83F37" w:rsidRPr="00E83F37" w:rsidRDefault="00E83F37" w:rsidP="00E70B03">
      <w:pPr>
        <w:pStyle w:val="ListParagraph"/>
        <w:ind w:left="567" w:hanging="851"/>
        <w:rPr>
          <w:rFonts w:ascii="Times New Roman" w:hAnsi="Times New Roman" w:cs="Times New Roman"/>
          <w:noProof/>
          <w:lang w:val="fr-FR"/>
        </w:rPr>
      </w:pPr>
      <w:r w:rsidRPr="00E83F37">
        <w:rPr>
          <w:rFonts w:ascii="Times New Roman" w:hAnsi="Times New Roman" w:cs="Times New Roman"/>
          <w:noProof/>
          <w:lang w:val="fr-FR"/>
        </w:rPr>
        <w:t xml:space="preserve">Filmer, H. L., Griffin, A., &amp; Dux, P. E. (2019). </w:t>
      </w:r>
      <w:r>
        <w:rPr>
          <w:rFonts w:ascii="Times New Roman" w:hAnsi="Times New Roman" w:cs="Times New Roman"/>
          <w:noProof/>
          <w:lang w:val="en-US"/>
        </w:rPr>
        <w:t xml:space="preserve">For a minute there, I lost myself … dosage dependent increases in mind wandering via prefrontal tDCS. </w:t>
      </w:r>
      <w:r w:rsidRPr="00E83F37">
        <w:rPr>
          <w:rFonts w:ascii="Times New Roman" w:hAnsi="Times New Roman" w:cs="Times New Roman"/>
          <w:i/>
          <w:noProof/>
          <w:lang w:val="fr-FR"/>
        </w:rPr>
        <w:t>Neuropsychologia</w:t>
      </w:r>
      <w:r w:rsidRPr="00E83F37">
        <w:rPr>
          <w:rFonts w:ascii="Times New Roman" w:hAnsi="Times New Roman" w:cs="Times New Roman"/>
          <w:noProof/>
          <w:lang w:val="fr-FR"/>
        </w:rPr>
        <w:t xml:space="preserve">, </w:t>
      </w:r>
      <w:r w:rsidRPr="00E83F37">
        <w:rPr>
          <w:rFonts w:ascii="Times New Roman" w:hAnsi="Times New Roman" w:cs="Times New Roman"/>
          <w:i/>
          <w:noProof/>
          <w:lang w:val="fr-FR"/>
        </w:rPr>
        <w:t>129</w:t>
      </w:r>
      <w:r w:rsidRPr="00E83F37">
        <w:rPr>
          <w:rFonts w:ascii="Times New Roman" w:hAnsi="Times New Roman" w:cs="Times New Roman"/>
          <w:noProof/>
          <w:lang w:val="fr-FR"/>
        </w:rPr>
        <w:t>, 379–384.</w:t>
      </w:r>
    </w:p>
    <w:p w14:paraId="33E65F2A" w14:textId="77777777" w:rsidR="00E83F37" w:rsidRDefault="00E83F37" w:rsidP="00E70B03">
      <w:pPr>
        <w:pStyle w:val="ListParagraph"/>
        <w:ind w:left="567" w:hanging="851"/>
        <w:rPr>
          <w:rFonts w:ascii="Times New Roman" w:hAnsi="Times New Roman" w:cs="Times New Roman"/>
          <w:noProof/>
          <w:lang w:val="en-US"/>
        </w:rPr>
      </w:pPr>
      <w:r w:rsidRPr="00E83F37">
        <w:rPr>
          <w:rFonts w:ascii="Times New Roman" w:hAnsi="Times New Roman" w:cs="Times New Roman"/>
          <w:noProof/>
          <w:lang w:val="fr-FR"/>
        </w:rPr>
        <w:lastRenderedPageBreak/>
        <w:t xml:space="preserve">Filmer, H. L., Marcus, L. H., &amp; Dux, P. E. (2021). </w:t>
      </w:r>
      <w:r>
        <w:rPr>
          <w:rFonts w:ascii="Times New Roman" w:hAnsi="Times New Roman" w:cs="Times New Roman"/>
          <w:noProof/>
          <w:lang w:val="en-US"/>
        </w:rPr>
        <w:t xml:space="preserve">Stimulating task unrelated thoughts: tDCS of prefrontal and parietal cortices leads to polarity specific increases in mind wandering. </w:t>
      </w:r>
      <w:r w:rsidRPr="00E83F37">
        <w:rPr>
          <w:rFonts w:ascii="Times New Roman" w:hAnsi="Times New Roman" w:cs="Times New Roman"/>
          <w:i/>
          <w:noProof/>
          <w:lang w:val="en-US"/>
        </w:rPr>
        <w:t>Neuropsychologia</w:t>
      </w:r>
      <w:r>
        <w:rPr>
          <w:rFonts w:ascii="Times New Roman" w:hAnsi="Times New Roman" w:cs="Times New Roman"/>
          <w:noProof/>
          <w:lang w:val="en-US"/>
        </w:rPr>
        <w:t xml:space="preserve">, </w:t>
      </w:r>
      <w:r w:rsidRPr="00E83F37">
        <w:rPr>
          <w:rFonts w:ascii="Times New Roman" w:hAnsi="Times New Roman" w:cs="Times New Roman"/>
          <w:i/>
          <w:noProof/>
          <w:lang w:val="en-US"/>
        </w:rPr>
        <w:t>151</w:t>
      </w:r>
      <w:r>
        <w:rPr>
          <w:rFonts w:ascii="Times New Roman" w:hAnsi="Times New Roman" w:cs="Times New Roman"/>
          <w:noProof/>
          <w:lang w:val="en-US"/>
        </w:rPr>
        <w:t>, 107723.</w:t>
      </w:r>
    </w:p>
    <w:p w14:paraId="76E2AD42"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Golchert, J., Smallwood, J., Jefferies, E., Seli, P., Huntenburg, J. M., Liem, F., Lauckner, M. E., Oligschläger, S., Bernhardt, B. C., Villringer, A., &amp; Margulies, D. S. (2017). Individual variation in intentionality in the mind-wandering state is reflected in the integration of the default-mode, fronto-parietal, and limbic networks. </w:t>
      </w:r>
      <w:r w:rsidRPr="00E83F37">
        <w:rPr>
          <w:rFonts w:ascii="Times New Roman" w:hAnsi="Times New Roman" w:cs="Times New Roman"/>
          <w:i/>
          <w:noProof/>
          <w:lang w:val="en-US"/>
        </w:rPr>
        <w:t>NeuroImage</w:t>
      </w:r>
      <w:r>
        <w:rPr>
          <w:rFonts w:ascii="Times New Roman" w:hAnsi="Times New Roman" w:cs="Times New Roman"/>
          <w:noProof/>
          <w:lang w:val="en-US"/>
        </w:rPr>
        <w:t xml:space="preserve">, </w:t>
      </w:r>
      <w:r w:rsidRPr="00E83F37">
        <w:rPr>
          <w:rFonts w:ascii="Times New Roman" w:hAnsi="Times New Roman" w:cs="Times New Roman"/>
          <w:i/>
          <w:noProof/>
          <w:lang w:val="en-US"/>
        </w:rPr>
        <w:t>146</w:t>
      </w:r>
      <w:r>
        <w:rPr>
          <w:rFonts w:ascii="Times New Roman" w:hAnsi="Times New Roman" w:cs="Times New Roman"/>
          <w:noProof/>
          <w:lang w:val="en-US"/>
        </w:rPr>
        <w:t>, 226–235.</w:t>
      </w:r>
    </w:p>
    <w:p w14:paraId="3C12A17F"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Gouraud, J., Delorme, A., &amp; Berberian, B. (2018). Out of the Loop, in Your Bubble: Mind Wandering Is Independent From Automation Reliability, but Influences Task Engagement. </w:t>
      </w:r>
      <w:r w:rsidRPr="00E83F37">
        <w:rPr>
          <w:rFonts w:ascii="Times New Roman" w:hAnsi="Times New Roman" w:cs="Times New Roman"/>
          <w:i/>
          <w:noProof/>
          <w:lang w:val="en-US"/>
        </w:rPr>
        <w:t>Frontiers in Human Neuroscience</w:t>
      </w:r>
      <w:r>
        <w:rPr>
          <w:rFonts w:ascii="Times New Roman" w:hAnsi="Times New Roman" w:cs="Times New Roman"/>
          <w:noProof/>
          <w:lang w:val="en-US"/>
        </w:rPr>
        <w:t xml:space="preserve">, </w:t>
      </w:r>
      <w:r w:rsidRPr="00E83F37">
        <w:rPr>
          <w:rFonts w:ascii="Times New Roman" w:hAnsi="Times New Roman" w:cs="Times New Roman"/>
          <w:i/>
          <w:noProof/>
          <w:lang w:val="en-US"/>
        </w:rPr>
        <w:t>12</w:t>
      </w:r>
      <w:r>
        <w:rPr>
          <w:rFonts w:ascii="Times New Roman" w:hAnsi="Times New Roman" w:cs="Times New Roman"/>
          <w:noProof/>
          <w:lang w:val="en-US"/>
        </w:rPr>
        <w:t>, 383.</w:t>
      </w:r>
    </w:p>
    <w:p w14:paraId="287A9FC4"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Groot, J. M., Boayue, N. M., Csifcsák, G., Boekel, W., Huster, R., Forstmann, B. U., &amp; Mittner, M. (2020). Probing the neural signature of mind wandering with simultaneous fMRI-EEG and pupillometry. </w:t>
      </w:r>
      <w:r w:rsidRPr="00E83F37">
        <w:rPr>
          <w:rFonts w:ascii="Times New Roman" w:hAnsi="Times New Roman" w:cs="Times New Roman"/>
          <w:i/>
          <w:noProof/>
          <w:lang w:val="en-US"/>
        </w:rPr>
        <w:t>NeuroImage</w:t>
      </w:r>
      <w:r>
        <w:rPr>
          <w:rFonts w:ascii="Times New Roman" w:hAnsi="Times New Roman" w:cs="Times New Roman"/>
          <w:noProof/>
          <w:lang w:val="en-US"/>
        </w:rPr>
        <w:t xml:space="preserve">, </w:t>
      </w:r>
      <w:r w:rsidRPr="00E83F37">
        <w:rPr>
          <w:rFonts w:ascii="Times New Roman" w:hAnsi="Times New Roman" w:cs="Times New Roman"/>
          <w:i/>
          <w:noProof/>
          <w:lang w:val="en-US"/>
        </w:rPr>
        <w:t>224</w:t>
      </w:r>
      <w:r>
        <w:rPr>
          <w:rFonts w:ascii="Times New Roman" w:hAnsi="Times New Roman" w:cs="Times New Roman"/>
          <w:noProof/>
          <w:lang w:val="en-US"/>
        </w:rPr>
        <w:t>, 117412.</w:t>
      </w:r>
    </w:p>
    <w:p w14:paraId="7980AC80"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Hoffmann, F., Banzhaf, C., Kanske, P., Bermpohl, F., &amp; Singer, T. (2016). Where the depressed mind wanders: Self-generated thought patterns as assessed through experience sampling as a state marker of depression. In </w:t>
      </w:r>
      <w:r w:rsidRPr="00E83F37">
        <w:rPr>
          <w:rFonts w:ascii="Times New Roman" w:hAnsi="Times New Roman" w:cs="Times New Roman"/>
          <w:i/>
          <w:noProof/>
          <w:lang w:val="en-US"/>
        </w:rPr>
        <w:t>Journal of Affective Disorders</w:t>
      </w:r>
      <w:r>
        <w:rPr>
          <w:rFonts w:ascii="Times New Roman" w:hAnsi="Times New Roman" w:cs="Times New Roman"/>
          <w:noProof/>
          <w:lang w:val="en-US"/>
        </w:rPr>
        <w:t xml:space="preserve"> (Vol. 198, pp. 127–134). https://doi.org/10.1016/j.jad.2016.03.005</w:t>
      </w:r>
    </w:p>
    <w:p w14:paraId="1E2B5372"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Kane, M. J., Brown, L. H., McVay, J. C., Silvia, P. J., Myin-Germeys, I., &amp; Kwapil, T. R. (2007). For whom the mind wanders, and when: an experience-sampling study of working memory and executive control in daily life. </w:t>
      </w:r>
      <w:r w:rsidRPr="00E83F37">
        <w:rPr>
          <w:rFonts w:ascii="Times New Roman" w:hAnsi="Times New Roman" w:cs="Times New Roman"/>
          <w:i/>
          <w:noProof/>
          <w:lang w:val="en-US"/>
        </w:rPr>
        <w:t>Psychological Science</w:t>
      </w:r>
      <w:r>
        <w:rPr>
          <w:rFonts w:ascii="Times New Roman" w:hAnsi="Times New Roman" w:cs="Times New Roman"/>
          <w:noProof/>
          <w:lang w:val="en-US"/>
        </w:rPr>
        <w:t xml:space="preserve">, </w:t>
      </w:r>
      <w:r w:rsidRPr="00E83F37">
        <w:rPr>
          <w:rFonts w:ascii="Times New Roman" w:hAnsi="Times New Roman" w:cs="Times New Roman"/>
          <w:i/>
          <w:noProof/>
          <w:lang w:val="en-US"/>
        </w:rPr>
        <w:t>18</w:t>
      </w:r>
      <w:r>
        <w:rPr>
          <w:rFonts w:ascii="Times New Roman" w:hAnsi="Times New Roman" w:cs="Times New Roman"/>
          <w:noProof/>
          <w:lang w:val="en-US"/>
        </w:rPr>
        <w:t>(7), 614–621.</w:t>
      </w:r>
    </w:p>
    <w:p w14:paraId="4DBEAAAD"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Killingsworth, M. A., &amp; Gilbert, D. T. (2010). A wandering mind is an unhappy mind. </w:t>
      </w:r>
      <w:r w:rsidRPr="00E83F37">
        <w:rPr>
          <w:rFonts w:ascii="Times New Roman" w:hAnsi="Times New Roman" w:cs="Times New Roman"/>
          <w:i/>
          <w:noProof/>
          <w:lang w:val="en-US"/>
        </w:rPr>
        <w:t>Science</w:t>
      </w:r>
      <w:r>
        <w:rPr>
          <w:rFonts w:ascii="Times New Roman" w:hAnsi="Times New Roman" w:cs="Times New Roman"/>
          <w:noProof/>
          <w:lang w:val="en-US"/>
        </w:rPr>
        <w:t xml:space="preserve">, </w:t>
      </w:r>
      <w:r w:rsidRPr="00E83F37">
        <w:rPr>
          <w:rFonts w:ascii="Times New Roman" w:hAnsi="Times New Roman" w:cs="Times New Roman"/>
          <w:i/>
          <w:noProof/>
          <w:lang w:val="en-US"/>
        </w:rPr>
        <w:t>330</w:t>
      </w:r>
      <w:r>
        <w:rPr>
          <w:rFonts w:ascii="Times New Roman" w:hAnsi="Times New Roman" w:cs="Times New Roman"/>
          <w:noProof/>
          <w:lang w:val="en-US"/>
        </w:rPr>
        <w:t>(6006), 932.</w:t>
      </w:r>
    </w:p>
    <w:p w14:paraId="5D919CB6"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Klinger, E., &amp; Cox, W. M. (1987). Dimensions of Thought Flow in Everyday Life. </w:t>
      </w:r>
      <w:r w:rsidRPr="00E83F37">
        <w:rPr>
          <w:rFonts w:ascii="Times New Roman" w:hAnsi="Times New Roman" w:cs="Times New Roman"/>
          <w:i/>
          <w:noProof/>
          <w:lang w:val="en-US"/>
        </w:rPr>
        <w:t>Imagination, Cognition and Personality</w:t>
      </w:r>
      <w:r>
        <w:rPr>
          <w:rFonts w:ascii="Times New Roman" w:hAnsi="Times New Roman" w:cs="Times New Roman"/>
          <w:noProof/>
          <w:lang w:val="en-US"/>
        </w:rPr>
        <w:t xml:space="preserve">, </w:t>
      </w:r>
      <w:r w:rsidRPr="00E83F37">
        <w:rPr>
          <w:rFonts w:ascii="Times New Roman" w:hAnsi="Times New Roman" w:cs="Times New Roman"/>
          <w:i/>
          <w:noProof/>
          <w:lang w:val="en-US"/>
        </w:rPr>
        <w:t>7</w:t>
      </w:r>
      <w:r>
        <w:rPr>
          <w:rFonts w:ascii="Times New Roman" w:hAnsi="Times New Roman" w:cs="Times New Roman"/>
          <w:noProof/>
          <w:lang w:val="en-US"/>
        </w:rPr>
        <w:t>(2), 105–128.</w:t>
      </w:r>
    </w:p>
    <w:p w14:paraId="7E348587"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Kruschke, J. (2014). </w:t>
      </w:r>
      <w:r w:rsidRPr="00E83F37">
        <w:rPr>
          <w:rFonts w:ascii="Times New Roman" w:hAnsi="Times New Roman" w:cs="Times New Roman"/>
          <w:i/>
          <w:noProof/>
          <w:lang w:val="en-US"/>
        </w:rPr>
        <w:t>Doing Bayesian Data Analysis: A Tutorial with R, JAGS, and Stan</w:t>
      </w:r>
      <w:r>
        <w:rPr>
          <w:rFonts w:ascii="Times New Roman" w:hAnsi="Times New Roman" w:cs="Times New Roman"/>
          <w:noProof/>
          <w:lang w:val="en-US"/>
        </w:rPr>
        <w:t>. Academic Press.</w:t>
      </w:r>
    </w:p>
    <w:p w14:paraId="7AA35DDF"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Kucyi, A., Hove, M. J., Esterman, M., Hutchison, R. M., &amp; Valera, E. M. (2016). Dynamic Brain Network Correlates of Spontaneous Fluctuations in Attention. </w:t>
      </w:r>
      <w:r w:rsidRPr="00E83F37">
        <w:rPr>
          <w:rFonts w:ascii="Times New Roman" w:hAnsi="Times New Roman" w:cs="Times New Roman"/>
          <w:i/>
          <w:noProof/>
          <w:lang w:val="en-US"/>
        </w:rPr>
        <w:t xml:space="preserve">Cerebral Cortex </w:t>
      </w:r>
      <w:r>
        <w:rPr>
          <w:rFonts w:ascii="Times New Roman" w:hAnsi="Times New Roman" w:cs="Times New Roman"/>
          <w:noProof/>
          <w:lang w:val="en-US"/>
        </w:rPr>
        <w:t>. https://doi.org/10.1093/cercor/bhw029</w:t>
      </w:r>
    </w:p>
    <w:p w14:paraId="2C2AC75A"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Liddell, T. M., &amp; Kruschke, J. K. (2018). Analyzing ordinal data with metric models: What could possibly go wrong? </w:t>
      </w:r>
      <w:r w:rsidRPr="00E83F37">
        <w:rPr>
          <w:rFonts w:ascii="Times New Roman" w:hAnsi="Times New Roman" w:cs="Times New Roman"/>
          <w:i/>
          <w:noProof/>
          <w:lang w:val="en-US"/>
        </w:rPr>
        <w:t>Journal of Experimental Social Psychology</w:t>
      </w:r>
      <w:r>
        <w:rPr>
          <w:rFonts w:ascii="Times New Roman" w:hAnsi="Times New Roman" w:cs="Times New Roman"/>
          <w:noProof/>
          <w:lang w:val="en-US"/>
        </w:rPr>
        <w:t xml:space="preserve">, </w:t>
      </w:r>
      <w:r w:rsidRPr="00E83F37">
        <w:rPr>
          <w:rFonts w:ascii="Times New Roman" w:hAnsi="Times New Roman" w:cs="Times New Roman"/>
          <w:i/>
          <w:noProof/>
          <w:lang w:val="en-US"/>
        </w:rPr>
        <w:t>79</w:t>
      </w:r>
      <w:r>
        <w:rPr>
          <w:rFonts w:ascii="Times New Roman" w:hAnsi="Times New Roman" w:cs="Times New Roman"/>
          <w:noProof/>
          <w:lang w:val="en-US"/>
        </w:rPr>
        <w:t>, 328–348.</w:t>
      </w:r>
    </w:p>
    <w:p w14:paraId="515B8427"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McVay, J. C., &amp; Kane, M. J. (2010). Does mind wandering reflect executive function or executive failure? Comment on Smallwood and Schooler (2006) and Watkins (2008) [Review of </w:t>
      </w:r>
      <w:r w:rsidRPr="00E83F37">
        <w:rPr>
          <w:rFonts w:ascii="Times New Roman" w:hAnsi="Times New Roman" w:cs="Times New Roman"/>
          <w:i/>
          <w:noProof/>
          <w:lang w:val="en-US"/>
        </w:rPr>
        <w:t>Does mind wandering reflect executive function or executive failure? Comment on Smallwood and Schooler (2006) and Watkins (2008)</w:t>
      </w:r>
      <w:r>
        <w:rPr>
          <w:rFonts w:ascii="Times New Roman" w:hAnsi="Times New Roman" w:cs="Times New Roman"/>
          <w:noProof/>
          <w:lang w:val="en-US"/>
        </w:rPr>
        <w:t xml:space="preserve">]. </w:t>
      </w:r>
      <w:r w:rsidRPr="00E83F37">
        <w:rPr>
          <w:rFonts w:ascii="Times New Roman" w:hAnsi="Times New Roman" w:cs="Times New Roman"/>
          <w:i/>
          <w:noProof/>
          <w:lang w:val="en-US"/>
        </w:rPr>
        <w:t>Psychological Bulletin</w:t>
      </w:r>
      <w:r>
        <w:rPr>
          <w:rFonts w:ascii="Times New Roman" w:hAnsi="Times New Roman" w:cs="Times New Roman"/>
          <w:noProof/>
          <w:lang w:val="en-US"/>
        </w:rPr>
        <w:t xml:space="preserve">, </w:t>
      </w:r>
      <w:r w:rsidRPr="00E83F37">
        <w:rPr>
          <w:rFonts w:ascii="Times New Roman" w:hAnsi="Times New Roman" w:cs="Times New Roman"/>
          <w:i/>
          <w:noProof/>
          <w:lang w:val="en-US"/>
        </w:rPr>
        <w:t>136</w:t>
      </w:r>
      <w:r>
        <w:rPr>
          <w:rFonts w:ascii="Times New Roman" w:hAnsi="Times New Roman" w:cs="Times New Roman"/>
          <w:noProof/>
          <w:lang w:val="en-US"/>
        </w:rPr>
        <w:t>(2), 188–197; discussion 198-207.</w:t>
      </w:r>
    </w:p>
    <w:p w14:paraId="276333FE" w14:textId="77777777" w:rsidR="00E83F37" w:rsidRPr="00E83F37" w:rsidRDefault="00E83F37" w:rsidP="00E70B03">
      <w:pPr>
        <w:pStyle w:val="ListParagraph"/>
        <w:ind w:left="567" w:hanging="851"/>
        <w:rPr>
          <w:rFonts w:ascii="Times New Roman" w:hAnsi="Times New Roman" w:cs="Times New Roman"/>
          <w:noProof/>
          <w:lang w:val="fr-FR"/>
        </w:rPr>
      </w:pPr>
      <w:r>
        <w:rPr>
          <w:rFonts w:ascii="Times New Roman" w:hAnsi="Times New Roman" w:cs="Times New Roman"/>
          <w:noProof/>
          <w:lang w:val="en-US"/>
        </w:rPr>
        <w:t xml:space="preserve">Mooneyham, B. W., &amp; Schooler, J. W. (2013). The costs and benefits of mind-wandering: a review. </w:t>
      </w:r>
      <w:r w:rsidRPr="00E83F37">
        <w:rPr>
          <w:rFonts w:ascii="Times New Roman" w:hAnsi="Times New Roman" w:cs="Times New Roman"/>
          <w:i/>
          <w:noProof/>
          <w:lang w:val="fr-FR"/>
        </w:rPr>
        <w:t>Canadian Journal of Experimental Psychology = Revue Canadienne de Psychologie Experimentale</w:t>
      </w:r>
      <w:r w:rsidRPr="00E83F37">
        <w:rPr>
          <w:rFonts w:ascii="Times New Roman" w:hAnsi="Times New Roman" w:cs="Times New Roman"/>
          <w:noProof/>
          <w:lang w:val="fr-FR"/>
        </w:rPr>
        <w:t xml:space="preserve">, </w:t>
      </w:r>
      <w:r w:rsidRPr="00E83F37">
        <w:rPr>
          <w:rFonts w:ascii="Times New Roman" w:hAnsi="Times New Roman" w:cs="Times New Roman"/>
          <w:i/>
          <w:noProof/>
          <w:lang w:val="fr-FR"/>
        </w:rPr>
        <w:t>67</w:t>
      </w:r>
      <w:r w:rsidRPr="00E83F37">
        <w:rPr>
          <w:rFonts w:ascii="Times New Roman" w:hAnsi="Times New Roman" w:cs="Times New Roman"/>
          <w:noProof/>
          <w:lang w:val="fr-FR"/>
        </w:rPr>
        <w:t>(1), 11–18.</w:t>
      </w:r>
    </w:p>
    <w:p w14:paraId="4EFDAC28"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Murray, S., Krasich, K., Schooler, J. W., &amp; Seli, P. (2020). What’s in a Task? Complications in the Study of the Task-Unrelated-Thought Variety of Mind Wandering. </w:t>
      </w:r>
      <w:r w:rsidRPr="00E83F37">
        <w:rPr>
          <w:rFonts w:ascii="Times New Roman" w:hAnsi="Times New Roman" w:cs="Times New Roman"/>
          <w:i/>
          <w:noProof/>
          <w:lang w:val="en-US"/>
        </w:rPr>
        <w:t>Perspectives on Psychological Science: A Journal of the Association for Psychological Science</w:t>
      </w:r>
      <w:r>
        <w:rPr>
          <w:rFonts w:ascii="Times New Roman" w:hAnsi="Times New Roman" w:cs="Times New Roman"/>
          <w:noProof/>
          <w:lang w:val="en-US"/>
        </w:rPr>
        <w:t xml:space="preserve">, </w:t>
      </w:r>
      <w:r w:rsidRPr="00E83F37">
        <w:rPr>
          <w:rFonts w:ascii="Times New Roman" w:hAnsi="Times New Roman" w:cs="Times New Roman"/>
          <w:i/>
          <w:noProof/>
          <w:lang w:val="en-US"/>
        </w:rPr>
        <w:t>15</w:t>
      </w:r>
      <w:r>
        <w:rPr>
          <w:rFonts w:ascii="Times New Roman" w:hAnsi="Times New Roman" w:cs="Times New Roman"/>
          <w:noProof/>
          <w:lang w:val="en-US"/>
        </w:rPr>
        <w:t>(3), 572–588.</w:t>
      </w:r>
    </w:p>
    <w:p w14:paraId="34B53A27"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Pincus, S. M. (1991). Approximate entropy as a measure of system complexity. </w:t>
      </w:r>
      <w:r w:rsidRPr="00E83F37">
        <w:rPr>
          <w:rFonts w:ascii="Times New Roman" w:hAnsi="Times New Roman" w:cs="Times New Roman"/>
          <w:i/>
          <w:noProof/>
          <w:lang w:val="en-US"/>
        </w:rPr>
        <w:t>Proceedings of the National Academy of Sciences of the United States of America</w:t>
      </w:r>
      <w:r>
        <w:rPr>
          <w:rFonts w:ascii="Times New Roman" w:hAnsi="Times New Roman" w:cs="Times New Roman"/>
          <w:noProof/>
          <w:lang w:val="en-US"/>
        </w:rPr>
        <w:t xml:space="preserve">, </w:t>
      </w:r>
      <w:r w:rsidRPr="00E83F37">
        <w:rPr>
          <w:rFonts w:ascii="Times New Roman" w:hAnsi="Times New Roman" w:cs="Times New Roman"/>
          <w:i/>
          <w:noProof/>
          <w:lang w:val="en-US"/>
        </w:rPr>
        <w:t>88</w:t>
      </w:r>
      <w:r>
        <w:rPr>
          <w:rFonts w:ascii="Times New Roman" w:hAnsi="Times New Roman" w:cs="Times New Roman"/>
          <w:noProof/>
          <w:lang w:val="en-US"/>
        </w:rPr>
        <w:t>(6), 2297–2301.</w:t>
      </w:r>
    </w:p>
    <w:p w14:paraId="040AF946"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Robison, M. K., Miller, A. L., &amp; Unsworth, N. (2020). A multi-faceted approach to understanding individual differences in mind-wandering. </w:t>
      </w:r>
      <w:r w:rsidRPr="00E83F37">
        <w:rPr>
          <w:rFonts w:ascii="Times New Roman" w:hAnsi="Times New Roman" w:cs="Times New Roman"/>
          <w:i/>
          <w:noProof/>
          <w:lang w:val="en-US"/>
        </w:rPr>
        <w:t>Cognition</w:t>
      </w:r>
      <w:r>
        <w:rPr>
          <w:rFonts w:ascii="Times New Roman" w:hAnsi="Times New Roman" w:cs="Times New Roman"/>
          <w:noProof/>
          <w:lang w:val="en-US"/>
        </w:rPr>
        <w:t xml:space="preserve">, </w:t>
      </w:r>
      <w:r w:rsidRPr="00E83F37">
        <w:rPr>
          <w:rFonts w:ascii="Times New Roman" w:hAnsi="Times New Roman" w:cs="Times New Roman"/>
          <w:i/>
          <w:noProof/>
          <w:lang w:val="en-US"/>
        </w:rPr>
        <w:t>198</w:t>
      </w:r>
      <w:r>
        <w:rPr>
          <w:rFonts w:ascii="Times New Roman" w:hAnsi="Times New Roman" w:cs="Times New Roman"/>
          <w:noProof/>
          <w:lang w:val="en-US"/>
        </w:rPr>
        <w:t>, 104078.</w:t>
      </w:r>
    </w:p>
    <w:p w14:paraId="3B0F7D3A"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Rossi, S., Antal, A., Bestmann, S., Bikson, M., Brewer, C., Brockmöller, J., Carpenter, L. L., Cincotta, M., Chen, R., Daskalakis, J. D., Di Lazzaro, V., Fox, M. D., George, M. S., </w:t>
      </w:r>
      <w:r>
        <w:rPr>
          <w:rFonts w:ascii="Times New Roman" w:hAnsi="Times New Roman" w:cs="Times New Roman"/>
          <w:noProof/>
          <w:lang w:val="en-US"/>
        </w:rPr>
        <w:lastRenderedPageBreak/>
        <w:t xml:space="preserve">Gilbert, D., Kimiskidis, V. K., Koch, G., Ilmoniemi, R. J., Lefaucheur, J. P., Leocani, L., … Hallett, M. (2021). Safety and recommendations for TMS use in healthy subjects and patient populations, with updates on training, ethical and regulatory issues: Expert Guidelines. </w:t>
      </w:r>
      <w:r w:rsidRPr="00E83F37">
        <w:rPr>
          <w:rFonts w:ascii="Times New Roman" w:hAnsi="Times New Roman" w:cs="Times New Roman"/>
          <w:i/>
          <w:noProof/>
          <w:lang w:val="en-US"/>
        </w:rPr>
        <w:t>Clinical Neurophysiology: Official Journal of the International Federation of Clinical Neurophysiology</w:t>
      </w:r>
      <w:r>
        <w:rPr>
          <w:rFonts w:ascii="Times New Roman" w:hAnsi="Times New Roman" w:cs="Times New Roman"/>
          <w:noProof/>
          <w:lang w:val="en-US"/>
        </w:rPr>
        <w:t xml:space="preserve">, </w:t>
      </w:r>
      <w:r w:rsidRPr="00E83F37">
        <w:rPr>
          <w:rFonts w:ascii="Times New Roman" w:hAnsi="Times New Roman" w:cs="Times New Roman"/>
          <w:i/>
          <w:noProof/>
          <w:lang w:val="en-US"/>
        </w:rPr>
        <w:t>132</w:t>
      </w:r>
      <w:r>
        <w:rPr>
          <w:rFonts w:ascii="Times New Roman" w:hAnsi="Times New Roman" w:cs="Times New Roman"/>
          <w:noProof/>
          <w:lang w:val="en-US"/>
        </w:rPr>
        <w:t>(1), 269–306.</w:t>
      </w:r>
    </w:p>
    <w:p w14:paraId="533576CA"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Seli, P., Beaty, R. E., Cheyne, J. A., Smilek, D., Oakman, J., &amp; Schacter, D. L. (2018). How pervasive is mind wandering, really?,. </w:t>
      </w:r>
      <w:r w:rsidRPr="00E83F37">
        <w:rPr>
          <w:rFonts w:ascii="Times New Roman" w:hAnsi="Times New Roman" w:cs="Times New Roman"/>
          <w:i/>
          <w:noProof/>
          <w:lang w:val="en-US"/>
        </w:rPr>
        <w:t>Consciousness and Cognition</w:t>
      </w:r>
      <w:r>
        <w:rPr>
          <w:rFonts w:ascii="Times New Roman" w:hAnsi="Times New Roman" w:cs="Times New Roman"/>
          <w:noProof/>
          <w:lang w:val="en-US"/>
        </w:rPr>
        <w:t xml:space="preserve">, </w:t>
      </w:r>
      <w:r w:rsidRPr="00E83F37">
        <w:rPr>
          <w:rFonts w:ascii="Times New Roman" w:hAnsi="Times New Roman" w:cs="Times New Roman"/>
          <w:i/>
          <w:noProof/>
          <w:lang w:val="en-US"/>
        </w:rPr>
        <w:t>66</w:t>
      </w:r>
      <w:r>
        <w:rPr>
          <w:rFonts w:ascii="Times New Roman" w:hAnsi="Times New Roman" w:cs="Times New Roman"/>
          <w:noProof/>
          <w:lang w:val="en-US"/>
        </w:rPr>
        <w:t>, 74–78.</w:t>
      </w:r>
    </w:p>
    <w:p w14:paraId="2EE69D82"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Seli, P., Beaty, R., Marty-Dugas, J., &amp; Smilek, D. (2019). Depression, anxiety, and stress and the distinction between intentional and unintentional mind wandering. </w:t>
      </w:r>
      <w:r w:rsidRPr="00E83F37">
        <w:rPr>
          <w:rFonts w:ascii="Times New Roman" w:hAnsi="Times New Roman" w:cs="Times New Roman"/>
          <w:i/>
          <w:noProof/>
          <w:lang w:val="en-US"/>
        </w:rPr>
        <w:t>Psychology of Consciousness: Theory Research, and Practice</w:t>
      </w:r>
      <w:r>
        <w:rPr>
          <w:rFonts w:ascii="Times New Roman" w:hAnsi="Times New Roman" w:cs="Times New Roman"/>
          <w:noProof/>
          <w:lang w:val="en-US"/>
        </w:rPr>
        <w:t xml:space="preserve">, </w:t>
      </w:r>
      <w:r w:rsidRPr="00E83F37">
        <w:rPr>
          <w:rFonts w:ascii="Times New Roman" w:hAnsi="Times New Roman" w:cs="Times New Roman"/>
          <w:i/>
          <w:noProof/>
          <w:lang w:val="en-US"/>
        </w:rPr>
        <w:t>6</w:t>
      </w:r>
      <w:r>
        <w:rPr>
          <w:rFonts w:ascii="Times New Roman" w:hAnsi="Times New Roman" w:cs="Times New Roman"/>
          <w:noProof/>
          <w:lang w:val="en-US"/>
        </w:rPr>
        <w:t>(2), 163–170.</w:t>
      </w:r>
    </w:p>
    <w:p w14:paraId="760E15E5"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Seli, P., Cheyne, J. A., &amp; Smilek, D. (2013). Wandering minds and wavering rhythms: linking mind wandering and behavioral variability. </w:t>
      </w:r>
      <w:r w:rsidRPr="00E83F37">
        <w:rPr>
          <w:rFonts w:ascii="Times New Roman" w:hAnsi="Times New Roman" w:cs="Times New Roman"/>
          <w:i/>
          <w:noProof/>
          <w:lang w:val="en-US"/>
        </w:rPr>
        <w:t>Journal of Experimental Psychology. Human Perception and Performance</w:t>
      </w:r>
      <w:r>
        <w:rPr>
          <w:rFonts w:ascii="Times New Roman" w:hAnsi="Times New Roman" w:cs="Times New Roman"/>
          <w:noProof/>
          <w:lang w:val="en-US"/>
        </w:rPr>
        <w:t xml:space="preserve">, </w:t>
      </w:r>
      <w:r w:rsidRPr="00E83F37">
        <w:rPr>
          <w:rFonts w:ascii="Times New Roman" w:hAnsi="Times New Roman" w:cs="Times New Roman"/>
          <w:i/>
          <w:noProof/>
          <w:lang w:val="en-US"/>
        </w:rPr>
        <w:t>39</w:t>
      </w:r>
      <w:r>
        <w:rPr>
          <w:rFonts w:ascii="Times New Roman" w:hAnsi="Times New Roman" w:cs="Times New Roman"/>
          <w:noProof/>
          <w:lang w:val="en-US"/>
        </w:rPr>
        <w:t>(1), 1–5.</w:t>
      </w:r>
    </w:p>
    <w:p w14:paraId="4A5C35BB"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Seli, P., Kane, M. J., Metzinger, T., Smallwood, J., Schacter, D. L., Maillet, D., Schooler, J. W., &amp; Smilek, D. (2018). The Family-Resemblances Framework for Mind-Wandering Remains Well Clad [Review of </w:t>
      </w:r>
      <w:r w:rsidRPr="00E83F37">
        <w:rPr>
          <w:rFonts w:ascii="Times New Roman" w:hAnsi="Times New Roman" w:cs="Times New Roman"/>
          <w:i/>
          <w:noProof/>
          <w:lang w:val="en-US"/>
        </w:rPr>
        <w:t>The Family-Resemblances Framework for Mind-Wandering Remains Well Clad</w:t>
      </w:r>
      <w:r>
        <w:rPr>
          <w:rFonts w:ascii="Times New Roman" w:hAnsi="Times New Roman" w:cs="Times New Roman"/>
          <w:noProof/>
          <w:lang w:val="en-US"/>
        </w:rPr>
        <w:t xml:space="preserve">]. </w:t>
      </w:r>
      <w:r w:rsidRPr="00E83F37">
        <w:rPr>
          <w:rFonts w:ascii="Times New Roman" w:hAnsi="Times New Roman" w:cs="Times New Roman"/>
          <w:i/>
          <w:noProof/>
          <w:lang w:val="en-US"/>
        </w:rPr>
        <w:t>Trends in Cognitive Sciences</w:t>
      </w:r>
      <w:r>
        <w:rPr>
          <w:rFonts w:ascii="Times New Roman" w:hAnsi="Times New Roman" w:cs="Times New Roman"/>
          <w:noProof/>
          <w:lang w:val="en-US"/>
        </w:rPr>
        <w:t xml:space="preserve">, </w:t>
      </w:r>
      <w:r w:rsidRPr="00E83F37">
        <w:rPr>
          <w:rFonts w:ascii="Times New Roman" w:hAnsi="Times New Roman" w:cs="Times New Roman"/>
          <w:i/>
          <w:noProof/>
          <w:lang w:val="en-US"/>
        </w:rPr>
        <w:t>22</w:t>
      </w:r>
      <w:r>
        <w:rPr>
          <w:rFonts w:ascii="Times New Roman" w:hAnsi="Times New Roman" w:cs="Times New Roman"/>
          <w:noProof/>
          <w:lang w:val="en-US"/>
        </w:rPr>
        <w:t>(11), 959–961. cell.com.</w:t>
      </w:r>
    </w:p>
    <w:p w14:paraId="79B1DF76"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Seli, P., Kane, M. J., Smallwood, J., Schacter, D. L., Maillet, D., Schooler, J. W., &amp; Smilek, D. (2018). Mind-Wandering as a Natural Kind: A Family-Resemblances View. </w:t>
      </w:r>
      <w:r w:rsidRPr="00E83F37">
        <w:rPr>
          <w:rFonts w:ascii="Times New Roman" w:hAnsi="Times New Roman" w:cs="Times New Roman"/>
          <w:i/>
          <w:noProof/>
          <w:lang w:val="en-US"/>
        </w:rPr>
        <w:t>Trends in Cognitive Sciences</w:t>
      </w:r>
      <w:r>
        <w:rPr>
          <w:rFonts w:ascii="Times New Roman" w:hAnsi="Times New Roman" w:cs="Times New Roman"/>
          <w:noProof/>
          <w:lang w:val="en-US"/>
        </w:rPr>
        <w:t xml:space="preserve">, </w:t>
      </w:r>
      <w:r w:rsidRPr="00E83F37">
        <w:rPr>
          <w:rFonts w:ascii="Times New Roman" w:hAnsi="Times New Roman" w:cs="Times New Roman"/>
          <w:i/>
          <w:noProof/>
          <w:lang w:val="en-US"/>
        </w:rPr>
        <w:t>22</w:t>
      </w:r>
      <w:r>
        <w:rPr>
          <w:rFonts w:ascii="Times New Roman" w:hAnsi="Times New Roman" w:cs="Times New Roman"/>
          <w:noProof/>
          <w:lang w:val="en-US"/>
        </w:rPr>
        <w:t>(6), 479–490.</w:t>
      </w:r>
    </w:p>
    <w:p w14:paraId="43ECFD87"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Seli, P., Risko, E. F., Smilek, D., &amp; Schacter, D. L. (2016). Mind-Wandering With and Without Intention. </w:t>
      </w:r>
      <w:r w:rsidRPr="00E83F37">
        <w:rPr>
          <w:rFonts w:ascii="Times New Roman" w:hAnsi="Times New Roman" w:cs="Times New Roman"/>
          <w:i/>
          <w:noProof/>
          <w:lang w:val="en-US"/>
        </w:rPr>
        <w:t>Trends in Cognitive Sciences</w:t>
      </w:r>
      <w:r>
        <w:rPr>
          <w:rFonts w:ascii="Times New Roman" w:hAnsi="Times New Roman" w:cs="Times New Roman"/>
          <w:noProof/>
          <w:lang w:val="en-US"/>
        </w:rPr>
        <w:t xml:space="preserve">, </w:t>
      </w:r>
      <w:r w:rsidRPr="00E83F37">
        <w:rPr>
          <w:rFonts w:ascii="Times New Roman" w:hAnsi="Times New Roman" w:cs="Times New Roman"/>
          <w:i/>
          <w:noProof/>
          <w:lang w:val="en-US"/>
        </w:rPr>
        <w:t>20</w:t>
      </w:r>
      <w:r>
        <w:rPr>
          <w:rFonts w:ascii="Times New Roman" w:hAnsi="Times New Roman" w:cs="Times New Roman"/>
          <w:noProof/>
          <w:lang w:val="en-US"/>
        </w:rPr>
        <w:t>(8), 605–617.</w:t>
      </w:r>
    </w:p>
    <w:p w14:paraId="6A8D7411"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Seli, P., Schacter, D. L., Risko, E. F., &amp; Smilek, D. (2019). Increasing participant motivation reduces rates of intentional and unintentional mind wandering. </w:t>
      </w:r>
      <w:r w:rsidRPr="00E83F37">
        <w:rPr>
          <w:rFonts w:ascii="Times New Roman" w:hAnsi="Times New Roman" w:cs="Times New Roman"/>
          <w:i/>
          <w:noProof/>
          <w:lang w:val="en-US"/>
        </w:rPr>
        <w:t>Psychological Research</w:t>
      </w:r>
      <w:r>
        <w:rPr>
          <w:rFonts w:ascii="Times New Roman" w:hAnsi="Times New Roman" w:cs="Times New Roman"/>
          <w:noProof/>
          <w:lang w:val="en-US"/>
        </w:rPr>
        <w:t xml:space="preserve">, </w:t>
      </w:r>
      <w:r w:rsidRPr="00E83F37">
        <w:rPr>
          <w:rFonts w:ascii="Times New Roman" w:hAnsi="Times New Roman" w:cs="Times New Roman"/>
          <w:i/>
          <w:noProof/>
          <w:lang w:val="en-US"/>
        </w:rPr>
        <w:t>83</w:t>
      </w:r>
      <w:r>
        <w:rPr>
          <w:rFonts w:ascii="Times New Roman" w:hAnsi="Times New Roman" w:cs="Times New Roman"/>
          <w:noProof/>
          <w:lang w:val="en-US"/>
        </w:rPr>
        <w:t>(5), 1057–1069.</w:t>
      </w:r>
    </w:p>
    <w:p w14:paraId="5EF9340E"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Sivula, T., Magnusson, M., Matamoros, A. A., &amp; Vehtari, A. (2020). Uncertainty in Bayesian Leave-One-Out Cross-Validation Based Model Comparison. In </w:t>
      </w:r>
      <w:r w:rsidRPr="00E83F37">
        <w:rPr>
          <w:rFonts w:ascii="Times New Roman" w:hAnsi="Times New Roman" w:cs="Times New Roman"/>
          <w:i/>
          <w:noProof/>
          <w:lang w:val="en-US"/>
        </w:rPr>
        <w:t>arXiv [stat.ME]</w:t>
      </w:r>
      <w:r>
        <w:rPr>
          <w:rFonts w:ascii="Times New Roman" w:hAnsi="Times New Roman" w:cs="Times New Roman"/>
          <w:noProof/>
          <w:lang w:val="en-US"/>
        </w:rPr>
        <w:t>. arXiv. http://arxiv.org/abs/2008.10296</w:t>
      </w:r>
    </w:p>
    <w:p w14:paraId="02BD1B13"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Smallwood, J., &amp; Schooler, J. W. (2015). The science of mind wandering: empirically navigating the stream of consciousness. </w:t>
      </w:r>
      <w:r w:rsidRPr="00E83F37">
        <w:rPr>
          <w:rFonts w:ascii="Times New Roman" w:hAnsi="Times New Roman" w:cs="Times New Roman"/>
          <w:i/>
          <w:noProof/>
          <w:lang w:val="en-US"/>
        </w:rPr>
        <w:t>Annual Review of Psychology</w:t>
      </w:r>
      <w:r>
        <w:rPr>
          <w:rFonts w:ascii="Times New Roman" w:hAnsi="Times New Roman" w:cs="Times New Roman"/>
          <w:noProof/>
          <w:lang w:val="en-US"/>
        </w:rPr>
        <w:t xml:space="preserve">, </w:t>
      </w:r>
      <w:r w:rsidRPr="00E83F37">
        <w:rPr>
          <w:rFonts w:ascii="Times New Roman" w:hAnsi="Times New Roman" w:cs="Times New Roman"/>
          <w:i/>
          <w:noProof/>
          <w:lang w:val="en-US"/>
        </w:rPr>
        <w:t>66</w:t>
      </w:r>
      <w:r>
        <w:rPr>
          <w:rFonts w:ascii="Times New Roman" w:hAnsi="Times New Roman" w:cs="Times New Roman"/>
          <w:noProof/>
          <w:lang w:val="en-US"/>
        </w:rPr>
        <w:t>, 487–518.</w:t>
      </w:r>
    </w:p>
    <w:p w14:paraId="004BE7AC" w14:textId="77777777" w:rsidR="00E83F37" w:rsidRDefault="00E83F37" w:rsidP="00E70B03">
      <w:pPr>
        <w:pStyle w:val="ListParagraph"/>
        <w:ind w:left="567" w:hanging="851"/>
        <w:rPr>
          <w:rFonts w:ascii="Times New Roman" w:hAnsi="Times New Roman" w:cs="Times New Roman"/>
          <w:noProof/>
          <w:lang w:val="en-US"/>
        </w:rPr>
      </w:pPr>
      <w:r>
        <w:rPr>
          <w:rFonts w:ascii="Times New Roman" w:hAnsi="Times New Roman" w:cs="Times New Roman"/>
          <w:noProof/>
          <w:lang w:val="en-US"/>
        </w:rPr>
        <w:t xml:space="preserve">Towse, J. N. (1998). On random generation and the central executive of working memory. </w:t>
      </w:r>
      <w:r w:rsidRPr="00E83F37">
        <w:rPr>
          <w:rFonts w:ascii="Times New Roman" w:hAnsi="Times New Roman" w:cs="Times New Roman"/>
          <w:i/>
          <w:noProof/>
          <w:lang w:val="en-US"/>
        </w:rPr>
        <w:t xml:space="preserve">British Journal of Psychology </w:t>
      </w:r>
      <w:r>
        <w:rPr>
          <w:rFonts w:ascii="Times New Roman" w:hAnsi="Times New Roman" w:cs="Times New Roman"/>
          <w:noProof/>
          <w:lang w:val="en-US"/>
        </w:rPr>
        <w:t xml:space="preserve">, </w:t>
      </w:r>
      <w:r w:rsidRPr="00E83F37">
        <w:rPr>
          <w:rFonts w:ascii="Times New Roman" w:hAnsi="Times New Roman" w:cs="Times New Roman"/>
          <w:i/>
          <w:noProof/>
          <w:lang w:val="en-US"/>
        </w:rPr>
        <w:t>89 ( Pt 1)</w:t>
      </w:r>
      <w:r>
        <w:rPr>
          <w:rFonts w:ascii="Times New Roman" w:hAnsi="Times New Roman" w:cs="Times New Roman"/>
          <w:noProof/>
          <w:lang w:val="en-US"/>
        </w:rPr>
        <w:t>, 77–101.</w:t>
      </w:r>
    </w:p>
    <w:p w14:paraId="6D48A078" w14:textId="4B33EF53" w:rsidR="00E70B03" w:rsidRPr="00D921F1" w:rsidRDefault="00E83F37" w:rsidP="00E70B03">
      <w:pPr>
        <w:pStyle w:val="ListParagraph"/>
        <w:ind w:left="567" w:hanging="851"/>
        <w:rPr>
          <w:rFonts w:ascii="Times New Roman" w:hAnsi="Times New Roman" w:cs="Times New Roman"/>
          <w:lang w:val="en-US"/>
        </w:rPr>
      </w:pPr>
      <w:r>
        <w:rPr>
          <w:rFonts w:ascii="Times New Roman" w:hAnsi="Times New Roman" w:cs="Times New Roman"/>
          <w:noProof/>
          <w:lang w:val="en-US"/>
        </w:rPr>
        <w:t xml:space="preserve">Vehtari, A., Gelman, A., &amp; Gabry, J. (2017). Practical Bayesian model evaluation using leave-one-out cross-validation and WAIC. </w:t>
      </w:r>
      <w:r w:rsidRPr="00E83F37">
        <w:rPr>
          <w:rFonts w:ascii="Times New Roman" w:hAnsi="Times New Roman" w:cs="Times New Roman"/>
          <w:i/>
          <w:noProof/>
          <w:lang w:val="en-US"/>
        </w:rPr>
        <w:t>Statistics and Computing</w:t>
      </w:r>
      <w:r>
        <w:rPr>
          <w:rFonts w:ascii="Times New Roman" w:hAnsi="Times New Roman" w:cs="Times New Roman"/>
          <w:noProof/>
          <w:lang w:val="en-US"/>
        </w:rPr>
        <w:t xml:space="preserve">, </w:t>
      </w:r>
      <w:r w:rsidRPr="00E83F37">
        <w:rPr>
          <w:rFonts w:ascii="Times New Roman" w:hAnsi="Times New Roman" w:cs="Times New Roman"/>
          <w:i/>
          <w:noProof/>
          <w:lang w:val="en-US"/>
        </w:rPr>
        <w:t>27</w:t>
      </w:r>
      <w:r>
        <w:rPr>
          <w:rFonts w:ascii="Times New Roman" w:hAnsi="Times New Roman" w:cs="Times New Roman"/>
          <w:noProof/>
          <w:lang w:val="en-US"/>
        </w:rPr>
        <w:t>(5), 1413–1432.</w:t>
      </w:r>
      <w:r w:rsidR="00E70B03" w:rsidRPr="00D921F1">
        <w:rPr>
          <w:rFonts w:ascii="Times New Roman" w:hAnsi="Times New Roman" w:cs="Times New Roman"/>
          <w:lang w:val="en-US"/>
        </w:rPr>
        <w:fldChar w:fldCharType="end"/>
      </w:r>
    </w:p>
    <w:sectPr w:rsidR="00E70B03" w:rsidRPr="00D921F1">
      <w:headerReference w:type="even" r:id="rId15"/>
      <w:head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1-18T18:01:00Z" w:initials="MOU">
    <w:p w14:paraId="7C8EB3C4" w14:textId="77777777" w:rsidR="00E70B03" w:rsidRDefault="00E70B03" w:rsidP="00E70B03">
      <w:pPr>
        <w:pStyle w:val="CommentText"/>
      </w:pPr>
      <w:r>
        <w:rPr>
          <w:rStyle w:val="CommentReference"/>
        </w:rPr>
        <w:annotationRef/>
      </w:r>
      <w:r>
        <w:t xml:space="preserve">TONI: The goal is to use rhythmic TMS i.e., a </w:t>
      </w:r>
      <w:proofErr w:type="spellStart"/>
      <w:r>
        <w:t>modulatity</w:t>
      </w:r>
      <w:proofErr w:type="spellEnd"/>
      <w:r>
        <w:t xml:space="preserve"> of TMS that imposes or entrains frequency specific oscillatory activity in brain systems. Not </w:t>
      </w:r>
      <w:proofErr w:type="spellStart"/>
      <w:r>
        <w:t>rTMS</w:t>
      </w:r>
      <w:proofErr w:type="spellEnd"/>
      <w:r>
        <w:t xml:space="preserve"> or repetitive TMS as a modulation of excitability states as prior </w:t>
      </w:r>
      <w:proofErr w:type="spellStart"/>
      <w:r>
        <w:t>tDCS</w:t>
      </w:r>
      <w:proofErr w:type="spellEnd"/>
      <w:r>
        <w:t xml:space="preserve"> experiments attempted. Therefore, and this should be emphasized, we make the field of NIBS and MW progress in two major ways: 1) We will employ a more focal and powerful technique to modulate DLPFC systems (TMS will replace </w:t>
      </w:r>
      <w:proofErr w:type="spellStart"/>
      <w:r>
        <w:t>tDCS</w:t>
      </w:r>
      <w:proofErr w:type="spellEnd"/>
      <w:r>
        <w:t>) and 2) We will not aim to simply enhance or modulate DLPFC excitability but to entrain a state of rhythmicity (oscillations) we believe favorable for states of MW or the lack thereof</w:t>
      </w:r>
    </w:p>
  </w:comment>
  <w:comment w:id="1" w:author="Microsoft Office User" w:date="2022-01-18T18:25:00Z" w:initials="MOU">
    <w:p w14:paraId="77453018" w14:textId="77777777" w:rsidR="00E70B03" w:rsidRDefault="00E70B03" w:rsidP="00E70B03">
      <w:pPr>
        <w:pStyle w:val="CommentText"/>
      </w:pPr>
      <w:r>
        <w:rPr>
          <w:rStyle w:val="CommentReference"/>
        </w:rPr>
        <w:annotationRef/>
      </w:r>
      <w:r>
        <w:t xml:space="preserve">TONI: read my comment before and </w:t>
      </w:r>
      <w:proofErr w:type="spellStart"/>
      <w:r>
        <w:t>relaborate</w:t>
      </w:r>
      <w:proofErr w:type="spellEnd"/>
      <w:r>
        <w:t xml:space="preserve"> because this sentence is even more confusing with regards to the aim of your project Viktoria. Specific aims should be concrete specific and able to be evaluated. Please define better and choose: </w:t>
      </w:r>
    </w:p>
    <w:p w14:paraId="3452FBCF" w14:textId="77777777" w:rsidR="00E70B03" w:rsidRDefault="00E70B03" w:rsidP="00E70B03">
      <w:pPr>
        <w:pStyle w:val="CommentText"/>
      </w:pPr>
      <w:r>
        <w:t xml:space="preserve">1) We will probe the potential causal relation between DLPFC systems and MW; </w:t>
      </w:r>
    </w:p>
    <w:p w14:paraId="6E930E09" w14:textId="77777777" w:rsidR="00E70B03" w:rsidRDefault="00E70B03" w:rsidP="00E70B03">
      <w:pPr>
        <w:pStyle w:val="CommentText"/>
      </w:pPr>
      <w:r>
        <w:t xml:space="preserve">2) We will assess the specific relation of such phenomena according to the level of intentionality. </w:t>
      </w:r>
      <w:proofErr w:type="spellStart"/>
      <w:r>
        <w:t>Rythmic</w:t>
      </w:r>
      <w:proofErr w:type="spellEnd"/>
      <w:r>
        <w:t xml:space="preserve"> TMS is not an end but a tool that will allow you to probe if such phenomena depend not only on a specific region but also of a specific brain rhythm dictated by the </w:t>
      </w:r>
      <w:proofErr w:type="spellStart"/>
      <w:r>
        <w:t>organisation</w:t>
      </w:r>
      <w:proofErr w:type="spellEnd"/>
      <w:r>
        <w:t xml:space="preserve"> (frequency) of TMS pulses within a burst. Of course, rhythmic TMS might inform also and collaterally on the </w:t>
      </w:r>
      <w:proofErr w:type="spellStart"/>
      <w:r>
        <w:t>modulability</w:t>
      </w:r>
      <w:proofErr w:type="spellEnd"/>
      <w:r>
        <w:t xml:space="preserve"> of MW by using this tool. This is how I see it.</w:t>
      </w:r>
    </w:p>
  </w:comment>
  <w:comment w:id="2" w:author="SHEVCHENKO Victoria" w:date="2022-04-05T17:25:00Z" w:initials="SV">
    <w:p w14:paraId="2FB7ED0A" w14:textId="77777777" w:rsidR="00A904B4" w:rsidRDefault="00A904B4" w:rsidP="00A904B4">
      <w:pPr>
        <w:pStyle w:val="CommentText"/>
      </w:pPr>
      <w:r>
        <w:rPr>
          <w:rStyle w:val="CommentReference"/>
        </w:rPr>
        <w:annotationRef/>
      </w:r>
      <w:r>
        <w:t>Need a reference</w:t>
      </w:r>
    </w:p>
    <w:p w14:paraId="3E0D5420" w14:textId="77777777" w:rsidR="00A904B4" w:rsidRDefault="00A904B4" w:rsidP="00A904B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8EB3C4" w15:done="1"/>
  <w15:commentEx w15:paraId="6E930E09" w15:done="1"/>
  <w15:commentEx w15:paraId="3E0D54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7EF3" w16cex:dateUtc="2022-01-18T17:01:00Z"/>
  <w16cex:commentExtensible w16cex:durableId="259184B6" w16cex:dateUtc="2022-01-18T17:25:00Z"/>
  <w16cex:commentExtensible w16cex:durableId="25F6FA05" w16cex:dateUtc="2022-04-05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8EB3C4" w16cid:durableId="25917EF3"/>
  <w16cid:commentId w16cid:paraId="6E930E09" w16cid:durableId="259184B6"/>
  <w16cid:commentId w16cid:paraId="3E0D5420" w16cid:durableId="25F6FA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C17BA" w14:textId="77777777" w:rsidR="00655C56" w:rsidRDefault="00655C56" w:rsidP="00924E3D">
      <w:r>
        <w:separator/>
      </w:r>
    </w:p>
  </w:endnote>
  <w:endnote w:type="continuationSeparator" w:id="0">
    <w:p w14:paraId="34299CE2" w14:textId="77777777" w:rsidR="00655C56" w:rsidRDefault="00655C56" w:rsidP="00924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2BBDF" w14:textId="77777777" w:rsidR="00655C56" w:rsidRDefault="00655C56" w:rsidP="00924E3D">
      <w:r>
        <w:separator/>
      </w:r>
    </w:p>
  </w:footnote>
  <w:footnote w:type="continuationSeparator" w:id="0">
    <w:p w14:paraId="2A3D3CD4" w14:textId="77777777" w:rsidR="00655C56" w:rsidRDefault="00655C56" w:rsidP="00924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2094547"/>
      <w:docPartObj>
        <w:docPartGallery w:val="Page Numbers (Top of Page)"/>
        <w:docPartUnique/>
      </w:docPartObj>
    </w:sdtPr>
    <w:sdtEndPr>
      <w:rPr>
        <w:rStyle w:val="PageNumber"/>
      </w:rPr>
    </w:sdtEndPr>
    <w:sdtContent>
      <w:p w14:paraId="5C7C7FC6" w14:textId="13A3A1D0" w:rsidR="00924E3D" w:rsidRDefault="00924E3D">
        <w:pPr>
          <w:pStyle w:val="Header"/>
          <w:framePr w:wrap="none" w:vAnchor="text" w:hAnchor="margin" w:xAlign="right" w:y="1"/>
          <w:rPr>
            <w:rStyle w:val="PageNumber"/>
          </w:rPr>
          <w:pPrChange w:id="3" w:author="SHEVCHENKO Victoria" w:date="2022-03-29T09:15:00Z">
            <w:pPr>
              <w:pStyle w:val="Header"/>
            </w:pPr>
          </w:pPrChange>
        </w:pPr>
        <w:ins w:id="4" w:author="SHEVCHENKO Victoria" w:date="2022-03-29T09:15:00Z">
          <w:r>
            <w:rPr>
              <w:rStyle w:val="PageNumber"/>
            </w:rPr>
            <w:fldChar w:fldCharType="begin"/>
          </w:r>
          <w:r>
            <w:rPr>
              <w:rStyle w:val="PageNumber"/>
            </w:rPr>
            <w:instrText xml:space="preserve"> </w:instrText>
          </w:r>
        </w:ins>
        <w:r>
          <w:rPr>
            <w:rStyle w:val="PageNumber"/>
          </w:rPr>
          <w:instrText>PAGE</w:instrText>
        </w:r>
        <w:ins w:id="5" w:author="SHEVCHENKO Victoria" w:date="2022-03-29T09:15:00Z">
          <w:r>
            <w:rPr>
              <w:rStyle w:val="PageNumber"/>
            </w:rPr>
            <w:instrText xml:space="preserve"> </w:instrText>
          </w:r>
          <w:r>
            <w:rPr>
              <w:rStyle w:val="PageNumber"/>
            </w:rPr>
            <w:fldChar w:fldCharType="end"/>
          </w:r>
        </w:ins>
      </w:p>
    </w:sdtContent>
  </w:sdt>
  <w:p w14:paraId="21DA6A50" w14:textId="77777777" w:rsidR="00924E3D" w:rsidRDefault="00924E3D" w:rsidP="00924E3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0247685"/>
      <w:docPartObj>
        <w:docPartGallery w:val="Page Numbers (Top of Page)"/>
        <w:docPartUnique/>
      </w:docPartObj>
    </w:sdtPr>
    <w:sdtEndPr>
      <w:rPr>
        <w:rStyle w:val="PageNumber"/>
      </w:rPr>
    </w:sdtEndPr>
    <w:sdtContent>
      <w:p w14:paraId="674C7514" w14:textId="786707B4" w:rsidR="00924E3D" w:rsidRDefault="00924E3D">
        <w:pPr>
          <w:pStyle w:val="Header"/>
          <w:framePr w:wrap="none" w:vAnchor="text" w:hAnchor="margin" w:xAlign="right" w:y="1"/>
          <w:rPr>
            <w:rStyle w:val="PageNumber"/>
          </w:rPr>
          <w:pPrChange w:id="6" w:author="SHEVCHENKO Victoria" w:date="2022-03-29T09:15:00Z">
            <w:pPr>
              <w:pStyle w:val="Header"/>
            </w:pPr>
          </w:pPrChange>
        </w:pPr>
        <w:ins w:id="7" w:author="SHEVCHENKO Victoria" w:date="2022-03-29T09:15:00Z">
          <w:r>
            <w:rPr>
              <w:rStyle w:val="PageNumber"/>
            </w:rPr>
            <w:fldChar w:fldCharType="begin"/>
          </w:r>
          <w:r>
            <w:rPr>
              <w:rStyle w:val="PageNumber"/>
            </w:rPr>
            <w:instrText xml:space="preserve"> </w:instrText>
          </w:r>
        </w:ins>
        <w:r>
          <w:rPr>
            <w:rStyle w:val="PageNumber"/>
          </w:rPr>
          <w:instrText>PAGE</w:instrText>
        </w:r>
        <w:ins w:id="8" w:author="SHEVCHENKO Victoria" w:date="2022-03-29T09:15:00Z">
          <w:r>
            <w:rPr>
              <w:rStyle w:val="PageNumber"/>
            </w:rPr>
            <w:instrText xml:space="preserve"> </w:instrText>
          </w:r>
        </w:ins>
        <w:r>
          <w:rPr>
            <w:rStyle w:val="PageNumber"/>
          </w:rPr>
          <w:fldChar w:fldCharType="separate"/>
        </w:r>
        <w:r>
          <w:rPr>
            <w:rStyle w:val="PageNumber"/>
            <w:noProof/>
          </w:rPr>
          <w:t>1</w:t>
        </w:r>
        <w:ins w:id="9" w:author="SHEVCHENKO Victoria" w:date="2022-03-29T09:15:00Z">
          <w:r>
            <w:rPr>
              <w:rStyle w:val="PageNumber"/>
            </w:rPr>
            <w:fldChar w:fldCharType="end"/>
          </w:r>
        </w:ins>
      </w:p>
    </w:sdtContent>
  </w:sdt>
  <w:p w14:paraId="093A9B53" w14:textId="77777777" w:rsidR="00924E3D" w:rsidRDefault="00924E3D" w:rsidP="00924E3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2210"/>
    <w:multiLevelType w:val="hybridMultilevel"/>
    <w:tmpl w:val="4AF88454"/>
    <w:lvl w:ilvl="0" w:tplc="FFFFFFFF">
      <w:start w:val="1"/>
      <w:numFmt w:val="decimal"/>
      <w:lvlText w:val="%1."/>
      <w:lvlJc w:val="left"/>
      <w:pPr>
        <w:ind w:left="720" w:hanging="360"/>
      </w:pPr>
      <w:rPr>
        <w:rFonts w:hint="default"/>
        <w:b w:val="0"/>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F46BE3"/>
    <w:multiLevelType w:val="hybridMultilevel"/>
    <w:tmpl w:val="DD0804E6"/>
    <w:lvl w:ilvl="0" w:tplc="414A34F4">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15:restartNumberingAfterBreak="0">
    <w:nsid w:val="1AD47F73"/>
    <w:multiLevelType w:val="hybridMultilevel"/>
    <w:tmpl w:val="0D4EB3B4"/>
    <w:lvl w:ilvl="0" w:tplc="A3D8011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A772B9"/>
    <w:multiLevelType w:val="hybridMultilevel"/>
    <w:tmpl w:val="CCF68C74"/>
    <w:lvl w:ilvl="0" w:tplc="15CCA2AA">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EF3997"/>
    <w:multiLevelType w:val="multilevel"/>
    <w:tmpl w:val="3DC06E50"/>
    <w:lvl w:ilvl="0">
      <w:start w:val="1"/>
      <w:numFmt w:val="decimal"/>
      <w:lvlText w:val="%1."/>
      <w:lvlJc w:val="left"/>
      <w:pPr>
        <w:ind w:left="720" w:hanging="360"/>
      </w:pPr>
      <w:rPr>
        <w:rFonts w:hint="default"/>
        <w:b w:val="0"/>
        <w:bCs/>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07273342">
    <w:abstractNumId w:val="2"/>
  </w:num>
  <w:num w:numId="2" w16cid:durableId="102237164">
    <w:abstractNumId w:val="1"/>
  </w:num>
  <w:num w:numId="3" w16cid:durableId="1602372981">
    <w:abstractNumId w:val="3"/>
  </w:num>
  <w:num w:numId="4" w16cid:durableId="642856475">
    <w:abstractNumId w:val="4"/>
  </w:num>
  <w:num w:numId="5" w16cid:durableId="153534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HEVCHENKO Victoria">
    <w15:presenceInfo w15:providerId="AD" w15:userId="S::victoria.shevchenko@icm-institute.org::8648d384-7b96-474d-99c0-b8dad8f40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O316C466Y756V577"/>
    <w:docVar w:name="paperpile-doc-name" w:val="M2_thesis.docx"/>
    <w:docVar w:name="paperpile-includeDoi" w:val="false"/>
    <w:docVar w:name="paperpile-styleFile" w:val="apa7.csl"/>
    <w:docVar w:name="paperpile-styleId" w:val="pp-apa7"/>
    <w:docVar w:name="paperpile-styleLabel" w:val="American Psychological Association 7th edition"/>
    <w:docVar w:name="paperpile-styleLocale" w:val="en-US"/>
  </w:docVars>
  <w:rsids>
    <w:rsidRoot w:val="00924E3D"/>
    <w:rsid w:val="00037FBD"/>
    <w:rsid w:val="00050831"/>
    <w:rsid w:val="000728ED"/>
    <w:rsid w:val="00087551"/>
    <w:rsid w:val="00134F7E"/>
    <w:rsid w:val="001435EF"/>
    <w:rsid w:val="001653F2"/>
    <w:rsid w:val="00174C26"/>
    <w:rsid w:val="001B6A56"/>
    <w:rsid w:val="001D155C"/>
    <w:rsid w:val="001D7427"/>
    <w:rsid w:val="001F6C67"/>
    <w:rsid w:val="00201972"/>
    <w:rsid w:val="00202B82"/>
    <w:rsid w:val="0021704F"/>
    <w:rsid w:val="00217357"/>
    <w:rsid w:val="00250356"/>
    <w:rsid w:val="00267FE9"/>
    <w:rsid w:val="00280891"/>
    <w:rsid w:val="00287C62"/>
    <w:rsid w:val="0029075D"/>
    <w:rsid w:val="002B3213"/>
    <w:rsid w:val="002C212E"/>
    <w:rsid w:val="002C665F"/>
    <w:rsid w:val="002E0C06"/>
    <w:rsid w:val="0030769C"/>
    <w:rsid w:val="00337CB8"/>
    <w:rsid w:val="00341077"/>
    <w:rsid w:val="00351EAF"/>
    <w:rsid w:val="00381BE9"/>
    <w:rsid w:val="003874D1"/>
    <w:rsid w:val="0039065F"/>
    <w:rsid w:val="00390685"/>
    <w:rsid w:val="003A61BD"/>
    <w:rsid w:val="003E076E"/>
    <w:rsid w:val="003E2DCA"/>
    <w:rsid w:val="003F07DA"/>
    <w:rsid w:val="003F63F6"/>
    <w:rsid w:val="004869F4"/>
    <w:rsid w:val="00486AB8"/>
    <w:rsid w:val="0049044E"/>
    <w:rsid w:val="004B0803"/>
    <w:rsid w:val="004C6DA7"/>
    <w:rsid w:val="0052001D"/>
    <w:rsid w:val="0052760B"/>
    <w:rsid w:val="00541589"/>
    <w:rsid w:val="00564487"/>
    <w:rsid w:val="005856DC"/>
    <w:rsid w:val="005B4C56"/>
    <w:rsid w:val="005B5FCB"/>
    <w:rsid w:val="005D0362"/>
    <w:rsid w:val="005D6BB0"/>
    <w:rsid w:val="005E2D49"/>
    <w:rsid w:val="005E2E68"/>
    <w:rsid w:val="006405C1"/>
    <w:rsid w:val="00655C56"/>
    <w:rsid w:val="00683C9A"/>
    <w:rsid w:val="00735658"/>
    <w:rsid w:val="00744833"/>
    <w:rsid w:val="00764E7A"/>
    <w:rsid w:val="00766A62"/>
    <w:rsid w:val="0078671B"/>
    <w:rsid w:val="007C0389"/>
    <w:rsid w:val="007D3DE0"/>
    <w:rsid w:val="007E474C"/>
    <w:rsid w:val="00804E37"/>
    <w:rsid w:val="00806365"/>
    <w:rsid w:val="00814AC4"/>
    <w:rsid w:val="00821FDC"/>
    <w:rsid w:val="00852C9F"/>
    <w:rsid w:val="00862FD9"/>
    <w:rsid w:val="0087496A"/>
    <w:rsid w:val="008B1677"/>
    <w:rsid w:val="008E31F0"/>
    <w:rsid w:val="00910186"/>
    <w:rsid w:val="00924E3D"/>
    <w:rsid w:val="00955E43"/>
    <w:rsid w:val="009749C1"/>
    <w:rsid w:val="009B1780"/>
    <w:rsid w:val="009D3999"/>
    <w:rsid w:val="009E6E52"/>
    <w:rsid w:val="00A03578"/>
    <w:rsid w:val="00A13FD0"/>
    <w:rsid w:val="00A17A6B"/>
    <w:rsid w:val="00A2517B"/>
    <w:rsid w:val="00A5457B"/>
    <w:rsid w:val="00A6799E"/>
    <w:rsid w:val="00A904B4"/>
    <w:rsid w:val="00A97EE7"/>
    <w:rsid w:val="00AA7C68"/>
    <w:rsid w:val="00AF3B8E"/>
    <w:rsid w:val="00AF71F5"/>
    <w:rsid w:val="00B20909"/>
    <w:rsid w:val="00B4181C"/>
    <w:rsid w:val="00B7593C"/>
    <w:rsid w:val="00BA527A"/>
    <w:rsid w:val="00BC01D2"/>
    <w:rsid w:val="00BC7345"/>
    <w:rsid w:val="00BD622A"/>
    <w:rsid w:val="00BF19E9"/>
    <w:rsid w:val="00C40863"/>
    <w:rsid w:val="00C92468"/>
    <w:rsid w:val="00CB0A2B"/>
    <w:rsid w:val="00CB6201"/>
    <w:rsid w:val="00CE44E2"/>
    <w:rsid w:val="00D415DF"/>
    <w:rsid w:val="00D420BE"/>
    <w:rsid w:val="00D43587"/>
    <w:rsid w:val="00D921F1"/>
    <w:rsid w:val="00DB151A"/>
    <w:rsid w:val="00DD7E9A"/>
    <w:rsid w:val="00DE4B77"/>
    <w:rsid w:val="00E269B4"/>
    <w:rsid w:val="00E70B03"/>
    <w:rsid w:val="00E73F03"/>
    <w:rsid w:val="00E81667"/>
    <w:rsid w:val="00E83F37"/>
    <w:rsid w:val="00E97D03"/>
    <w:rsid w:val="00E97FE3"/>
    <w:rsid w:val="00EF3A0C"/>
    <w:rsid w:val="00F03041"/>
    <w:rsid w:val="00F1755B"/>
    <w:rsid w:val="00F37ABE"/>
    <w:rsid w:val="00F84EF7"/>
    <w:rsid w:val="00FD6463"/>
    <w:rsid w:val="00FF62FB"/>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D624"/>
  <w15:chartTrackingRefBased/>
  <w15:docId w15:val="{C1C58FE2-C8EF-824E-A365-F94AA22D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4E3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E3D"/>
    <w:pPr>
      <w:tabs>
        <w:tab w:val="center" w:pos="4513"/>
        <w:tab w:val="right" w:pos="9026"/>
      </w:tabs>
    </w:pPr>
  </w:style>
  <w:style w:type="character" w:customStyle="1" w:styleId="HeaderChar">
    <w:name w:val="Header Char"/>
    <w:basedOn w:val="DefaultParagraphFont"/>
    <w:link w:val="Header"/>
    <w:uiPriority w:val="99"/>
    <w:rsid w:val="00924E3D"/>
  </w:style>
  <w:style w:type="paragraph" w:styleId="Footer">
    <w:name w:val="footer"/>
    <w:basedOn w:val="Normal"/>
    <w:link w:val="FooterChar"/>
    <w:uiPriority w:val="99"/>
    <w:unhideWhenUsed/>
    <w:rsid w:val="00924E3D"/>
    <w:pPr>
      <w:tabs>
        <w:tab w:val="center" w:pos="4513"/>
        <w:tab w:val="right" w:pos="9026"/>
      </w:tabs>
    </w:pPr>
  </w:style>
  <w:style w:type="character" w:customStyle="1" w:styleId="FooterChar">
    <w:name w:val="Footer Char"/>
    <w:basedOn w:val="DefaultParagraphFont"/>
    <w:link w:val="Footer"/>
    <w:uiPriority w:val="99"/>
    <w:rsid w:val="00924E3D"/>
  </w:style>
  <w:style w:type="character" w:customStyle="1" w:styleId="Heading1Char">
    <w:name w:val="Heading 1 Char"/>
    <w:basedOn w:val="DefaultParagraphFont"/>
    <w:link w:val="Heading1"/>
    <w:uiPriority w:val="9"/>
    <w:rsid w:val="00924E3D"/>
    <w:rPr>
      <w:rFonts w:ascii="Times New Roman" w:eastAsia="Times New Roman" w:hAnsi="Times New Roman" w:cs="Times New Roman"/>
      <w:b/>
      <w:bCs/>
      <w:kern w:val="36"/>
      <w:sz w:val="48"/>
      <w:szCs w:val="48"/>
      <w:lang w:eastAsia="en-GB"/>
    </w:rPr>
  </w:style>
  <w:style w:type="character" w:styleId="PageNumber">
    <w:name w:val="page number"/>
    <w:basedOn w:val="DefaultParagraphFont"/>
    <w:uiPriority w:val="99"/>
    <w:semiHidden/>
    <w:unhideWhenUsed/>
    <w:rsid w:val="00924E3D"/>
  </w:style>
  <w:style w:type="paragraph" w:styleId="ListParagraph">
    <w:name w:val="List Paragraph"/>
    <w:basedOn w:val="Normal"/>
    <w:uiPriority w:val="34"/>
    <w:qFormat/>
    <w:rsid w:val="00924E3D"/>
    <w:pPr>
      <w:ind w:left="720"/>
      <w:contextualSpacing/>
    </w:pPr>
  </w:style>
  <w:style w:type="character" w:styleId="CommentReference">
    <w:name w:val="annotation reference"/>
    <w:basedOn w:val="DefaultParagraphFont"/>
    <w:uiPriority w:val="99"/>
    <w:semiHidden/>
    <w:unhideWhenUsed/>
    <w:rsid w:val="00E70B03"/>
    <w:rPr>
      <w:sz w:val="16"/>
      <w:szCs w:val="16"/>
    </w:rPr>
  </w:style>
  <w:style w:type="paragraph" w:styleId="CommentText">
    <w:name w:val="annotation text"/>
    <w:basedOn w:val="Normal"/>
    <w:link w:val="CommentTextChar"/>
    <w:uiPriority w:val="99"/>
    <w:semiHidden/>
    <w:unhideWhenUsed/>
    <w:rsid w:val="00E70B03"/>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sid w:val="00E70B03"/>
    <w:rPr>
      <w:rFonts w:ascii="Arial" w:eastAsia="Arial" w:hAnsi="Arial" w:cs="Arial"/>
      <w:sz w:val="20"/>
      <w:szCs w:val="20"/>
      <w:lang w:val="en" w:eastAsia="en-GB"/>
    </w:rPr>
  </w:style>
  <w:style w:type="character" w:styleId="Hyperlink">
    <w:name w:val="Hyperlink"/>
    <w:basedOn w:val="DefaultParagraphFont"/>
    <w:uiPriority w:val="99"/>
    <w:unhideWhenUsed/>
    <w:rsid w:val="005E2D49"/>
    <w:rPr>
      <w:color w:val="0563C1" w:themeColor="hyperlink"/>
      <w:u w:val="single"/>
    </w:rPr>
  </w:style>
  <w:style w:type="character" w:styleId="UnresolvedMention">
    <w:name w:val="Unresolved Mention"/>
    <w:basedOn w:val="DefaultParagraphFont"/>
    <w:uiPriority w:val="99"/>
    <w:semiHidden/>
    <w:unhideWhenUsed/>
    <w:rsid w:val="005E2D49"/>
    <w:rPr>
      <w:color w:val="605E5C"/>
      <w:shd w:val="clear" w:color="auto" w:fill="E1DFDD"/>
    </w:rPr>
  </w:style>
  <w:style w:type="paragraph" w:styleId="BodyText">
    <w:name w:val="Body Text"/>
    <w:basedOn w:val="Normal"/>
    <w:link w:val="BodyTextChar"/>
    <w:uiPriority w:val="1"/>
    <w:qFormat/>
    <w:rsid w:val="00087551"/>
    <w:pPr>
      <w:spacing w:line="360" w:lineRule="auto"/>
      <w:ind w:left="709"/>
      <w:jc w:val="both"/>
    </w:pPr>
    <w:rPr>
      <w:rFonts w:ascii="Tahoma" w:eastAsia="Times New Roman" w:hAnsi="Tahoma" w:cs="Times New Roman"/>
      <w:sz w:val="22"/>
      <w:lang w:val="en" w:eastAsia="en-GB"/>
    </w:rPr>
  </w:style>
  <w:style w:type="character" w:customStyle="1" w:styleId="BodyTextChar">
    <w:name w:val="Body Text Char"/>
    <w:basedOn w:val="DefaultParagraphFont"/>
    <w:link w:val="BodyText"/>
    <w:uiPriority w:val="1"/>
    <w:rsid w:val="00087551"/>
    <w:rPr>
      <w:rFonts w:ascii="Tahoma" w:eastAsia="Times New Roman" w:hAnsi="Tahoma" w:cs="Times New Roman"/>
      <w:sz w:val="22"/>
      <w:lang w:val="en" w:eastAsia="en-GB"/>
    </w:rPr>
  </w:style>
  <w:style w:type="paragraph" w:styleId="CommentSubject">
    <w:name w:val="annotation subject"/>
    <w:basedOn w:val="CommentText"/>
    <w:next w:val="CommentText"/>
    <w:link w:val="CommentSubjectChar"/>
    <w:uiPriority w:val="99"/>
    <w:semiHidden/>
    <w:unhideWhenUsed/>
    <w:rsid w:val="0030769C"/>
    <w:rPr>
      <w:rFonts w:asciiTheme="minorHAnsi" w:eastAsiaTheme="minorHAnsi" w:hAnsiTheme="minorHAnsi" w:cstheme="minorBidi"/>
      <w:b/>
      <w:bCs/>
      <w:lang w:val="en-FR" w:eastAsia="en-US"/>
    </w:rPr>
  </w:style>
  <w:style w:type="character" w:customStyle="1" w:styleId="CommentSubjectChar">
    <w:name w:val="Comment Subject Char"/>
    <w:basedOn w:val="CommentTextChar"/>
    <w:link w:val="CommentSubject"/>
    <w:uiPriority w:val="99"/>
    <w:semiHidden/>
    <w:rsid w:val="0030769C"/>
    <w:rPr>
      <w:rFonts w:ascii="Arial" w:eastAsia="Arial" w:hAnsi="Arial" w:cs="Arial"/>
      <w:b/>
      <w:bCs/>
      <w:sz w:val="20"/>
      <w:szCs w:val="20"/>
      <w:lang w:val="en" w:eastAsia="en-GB"/>
    </w:rPr>
  </w:style>
  <w:style w:type="paragraph" w:styleId="Caption">
    <w:name w:val="caption"/>
    <w:basedOn w:val="Normal"/>
    <w:next w:val="Normal"/>
    <w:uiPriority w:val="35"/>
    <w:unhideWhenUsed/>
    <w:qFormat/>
    <w:rsid w:val="00764E7A"/>
    <w:pPr>
      <w:spacing w:after="200"/>
    </w:pPr>
    <w:rPr>
      <w:i/>
      <w:iCs/>
      <w:color w:val="44546A" w:themeColor="text2"/>
      <w:sz w:val="18"/>
      <w:szCs w:val="18"/>
    </w:rPr>
  </w:style>
  <w:style w:type="table" w:styleId="TableGrid">
    <w:name w:val="Table Grid"/>
    <w:basedOn w:val="TableNormal"/>
    <w:uiPriority w:val="39"/>
    <w:rsid w:val="00CB6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2480">
      <w:bodyDiv w:val="1"/>
      <w:marLeft w:val="0"/>
      <w:marRight w:val="0"/>
      <w:marTop w:val="0"/>
      <w:marBottom w:val="0"/>
      <w:divBdr>
        <w:top w:val="none" w:sz="0" w:space="0" w:color="auto"/>
        <w:left w:val="none" w:sz="0" w:space="0" w:color="auto"/>
        <w:bottom w:val="none" w:sz="0" w:space="0" w:color="auto"/>
        <w:right w:val="none" w:sz="0" w:space="0" w:color="auto"/>
      </w:divBdr>
    </w:div>
    <w:div w:id="399863083">
      <w:bodyDiv w:val="1"/>
      <w:marLeft w:val="0"/>
      <w:marRight w:val="0"/>
      <w:marTop w:val="0"/>
      <w:marBottom w:val="0"/>
      <w:divBdr>
        <w:top w:val="none" w:sz="0" w:space="0" w:color="auto"/>
        <w:left w:val="none" w:sz="0" w:space="0" w:color="auto"/>
        <w:bottom w:val="none" w:sz="0" w:space="0" w:color="auto"/>
        <w:right w:val="none" w:sz="0" w:space="0" w:color="auto"/>
      </w:divBdr>
    </w:div>
    <w:div w:id="91286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2wsz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14795-A2F7-9244-AE6C-BE909D606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12</Pages>
  <Words>22096</Words>
  <Characters>121973</Characters>
  <Application>Microsoft Office Word</Application>
  <DocSecurity>0</DocSecurity>
  <Lines>1999</Lines>
  <Paragraphs>762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SHEVCHENKO Victoria</dc:creator>
  <cp:keywords/>
  <dc:description/>
  <cp:lastModifiedBy>SHEVCHENKO Victoria</cp:lastModifiedBy>
  <cp:revision>25</cp:revision>
  <dcterms:created xsi:type="dcterms:W3CDTF">2022-03-29T07:10:00Z</dcterms:created>
  <dcterms:modified xsi:type="dcterms:W3CDTF">2022-05-08T09:05:00Z</dcterms:modified>
</cp:coreProperties>
</file>